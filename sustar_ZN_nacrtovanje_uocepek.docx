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F312A" w14:textId="6B3BC345" w:rsidR="00BE4E35" w:rsidRDefault="00CC3E4C" w:rsidP="00CC3E4C">
      <w:pPr>
        <w:jc w:val="center"/>
      </w:pPr>
      <w:r>
        <w:rPr>
          <w:noProof/>
        </w:rPr>
        <w:drawing>
          <wp:inline distT="0" distB="0" distL="0" distR="0" wp14:anchorId="699FA5AD" wp14:editId="71FBFD92">
            <wp:extent cx="1950720" cy="1950720"/>
            <wp:effectExtent l="0" t="0" r="0" b="0"/>
            <wp:docPr id="1" name="Slika 1" descr="Image result for stpš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pš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0720" cy="1950720"/>
                    </a:xfrm>
                    <a:prstGeom prst="rect">
                      <a:avLst/>
                    </a:prstGeom>
                    <a:noFill/>
                    <a:ln>
                      <a:noFill/>
                    </a:ln>
                  </pic:spPr>
                </pic:pic>
              </a:graphicData>
            </a:graphic>
          </wp:inline>
        </w:drawing>
      </w:r>
    </w:p>
    <w:p w14:paraId="6EBF2A5F" w14:textId="36C9658A" w:rsidR="00CC3E4C" w:rsidRDefault="00CC3E4C" w:rsidP="00CC3E4C">
      <w:pPr>
        <w:jc w:val="center"/>
      </w:pPr>
    </w:p>
    <w:p w14:paraId="67492FAE" w14:textId="7DB70A29" w:rsidR="00CC3E4C" w:rsidRDefault="00CC3E4C" w:rsidP="00CC3E4C">
      <w:pPr>
        <w:jc w:val="center"/>
      </w:pPr>
    </w:p>
    <w:p w14:paraId="720DD2EF" w14:textId="17620766" w:rsidR="00CC3E4C" w:rsidRDefault="00CC3E4C" w:rsidP="00CC3E4C">
      <w:pPr>
        <w:jc w:val="center"/>
      </w:pPr>
    </w:p>
    <w:p w14:paraId="26C28F2D" w14:textId="35149D43" w:rsidR="00CC3E4C" w:rsidRPr="00CC3E4C" w:rsidRDefault="00CC3E4C" w:rsidP="00CC3E4C">
      <w:pPr>
        <w:jc w:val="center"/>
        <w:rPr>
          <w:sz w:val="24"/>
          <w:szCs w:val="24"/>
        </w:rPr>
      </w:pPr>
      <w:r w:rsidRPr="00CC3E4C">
        <w:rPr>
          <w:sz w:val="24"/>
          <w:szCs w:val="24"/>
        </w:rPr>
        <w:t>ZAKLJUČNA NALOGA</w:t>
      </w:r>
    </w:p>
    <w:p w14:paraId="72E1D08E" w14:textId="5C0AC0C9" w:rsidR="00CC3E4C" w:rsidRDefault="00CC3E4C" w:rsidP="00CC3E4C">
      <w:pPr>
        <w:jc w:val="center"/>
      </w:pPr>
    </w:p>
    <w:p w14:paraId="2392B9C2" w14:textId="29737C61" w:rsidR="00CC3E4C" w:rsidRDefault="00CC3E4C" w:rsidP="00CC3E4C">
      <w:pPr>
        <w:jc w:val="center"/>
        <w:rPr>
          <w:rFonts w:ascii="Arial" w:hAnsi="Arial" w:cs="Arial"/>
          <w:color w:val="000000"/>
          <w:sz w:val="32"/>
          <w:szCs w:val="32"/>
        </w:rPr>
      </w:pPr>
      <w:r w:rsidRPr="00CC3E4C">
        <w:rPr>
          <w:rFonts w:ascii="Arial" w:hAnsi="Arial" w:cs="Arial"/>
          <w:color w:val="000000"/>
          <w:sz w:val="32"/>
          <w:szCs w:val="32"/>
        </w:rPr>
        <w:t>Izdelava aplikacije za generiranje AR učnih aktivnosti s področja geometrijskih likov in teles</w:t>
      </w:r>
    </w:p>
    <w:p w14:paraId="4E7758D3" w14:textId="53976A59" w:rsidR="00CC3E4C" w:rsidRDefault="00CC3E4C" w:rsidP="00CC3E4C">
      <w:pPr>
        <w:jc w:val="center"/>
        <w:rPr>
          <w:rFonts w:ascii="Arial" w:hAnsi="Arial" w:cs="Arial"/>
          <w:color w:val="000000"/>
          <w:sz w:val="24"/>
          <w:szCs w:val="24"/>
        </w:rPr>
      </w:pPr>
    </w:p>
    <w:p w14:paraId="72D7AE0C" w14:textId="573CFAC5" w:rsidR="00CC3E4C" w:rsidRDefault="00CC3E4C" w:rsidP="00CC3E4C">
      <w:pPr>
        <w:jc w:val="center"/>
        <w:rPr>
          <w:rFonts w:ascii="Arial" w:hAnsi="Arial" w:cs="Arial"/>
          <w:color w:val="000000"/>
          <w:sz w:val="24"/>
          <w:szCs w:val="24"/>
        </w:rPr>
      </w:pPr>
    </w:p>
    <w:p w14:paraId="596D2D82" w14:textId="68FDD973" w:rsidR="00CC3E4C" w:rsidRDefault="00CC3E4C" w:rsidP="00CC3E4C">
      <w:pPr>
        <w:jc w:val="center"/>
        <w:rPr>
          <w:rFonts w:ascii="Arial" w:hAnsi="Arial" w:cs="Arial"/>
          <w:color w:val="000000"/>
          <w:sz w:val="24"/>
          <w:szCs w:val="24"/>
        </w:rPr>
      </w:pPr>
      <w:r>
        <w:rPr>
          <w:rFonts w:ascii="Arial" w:hAnsi="Arial" w:cs="Arial"/>
          <w:color w:val="000000"/>
          <w:sz w:val="24"/>
          <w:szCs w:val="24"/>
        </w:rPr>
        <w:t>Srednja tehniška in poklicna šola Trbovlje</w:t>
      </w:r>
    </w:p>
    <w:p w14:paraId="6D8C0164" w14:textId="2F1E59C2" w:rsidR="00CC3E4C" w:rsidRDefault="00CC3E4C" w:rsidP="00CC3E4C">
      <w:pPr>
        <w:jc w:val="center"/>
        <w:rPr>
          <w:rFonts w:ascii="Arial" w:hAnsi="Arial" w:cs="Arial"/>
          <w:color w:val="000000"/>
          <w:sz w:val="24"/>
          <w:szCs w:val="24"/>
        </w:rPr>
      </w:pPr>
    </w:p>
    <w:p w14:paraId="3A6627D7" w14:textId="7C133E11" w:rsidR="00CC3E4C" w:rsidRDefault="00CC3E4C" w:rsidP="00CC3E4C">
      <w:pPr>
        <w:jc w:val="center"/>
        <w:rPr>
          <w:rFonts w:ascii="Arial" w:hAnsi="Arial" w:cs="Arial"/>
          <w:color w:val="000000"/>
          <w:sz w:val="24"/>
          <w:szCs w:val="24"/>
        </w:rPr>
      </w:pPr>
    </w:p>
    <w:p w14:paraId="0940FFA6" w14:textId="1D9C4552" w:rsidR="00CC3E4C" w:rsidRDefault="00CC3E4C" w:rsidP="00CC3E4C">
      <w:pPr>
        <w:jc w:val="center"/>
        <w:rPr>
          <w:rFonts w:ascii="Arial" w:hAnsi="Arial" w:cs="Arial"/>
          <w:color w:val="000000"/>
          <w:sz w:val="24"/>
          <w:szCs w:val="24"/>
        </w:rPr>
      </w:pPr>
    </w:p>
    <w:p w14:paraId="0F1C0F3E" w14:textId="428176B2" w:rsidR="00CC3E4C" w:rsidRDefault="00CC3E4C" w:rsidP="00CC3E4C">
      <w:pPr>
        <w:jc w:val="center"/>
        <w:rPr>
          <w:rFonts w:ascii="Arial" w:hAnsi="Arial" w:cs="Arial"/>
          <w:color w:val="000000"/>
          <w:sz w:val="24"/>
          <w:szCs w:val="24"/>
        </w:rPr>
      </w:pPr>
    </w:p>
    <w:p w14:paraId="7BB354D7" w14:textId="29CAB591" w:rsidR="00CC3E4C" w:rsidRDefault="00CC3E4C" w:rsidP="00CC3E4C">
      <w:pPr>
        <w:jc w:val="center"/>
        <w:rPr>
          <w:rFonts w:ascii="Arial" w:hAnsi="Arial" w:cs="Arial"/>
          <w:color w:val="000000"/>
          <w:sz w:val="24"/>
          <w:szCs w:val="24"/>
        </w:rPr>
      </w:pPr>
    </w:p>
    <w:p w14:paraId="60A44015" w14:textId="183B5F9D" w:rsidR="00CC3E4C" w:rsidRDefault="00CC3E4C" w:rsidP="00CC3E4C">
      <w:pPr>
        <w:jc w:val="center"/>
        <w:rPr>
          <w:rFonts w:ascii="Arial" w:hAnsi="Arial" w:cs="Arial"/>
          <w:color w:val="000000"/>
          <w:sz w:val="24"/>
          <w:szCs w:val="24"/>
        </w:rPr>
      </w:pPr>
    </w:p>
    <w:p w14:paraId="38CFD8C9" w14:textId="18BC6D31" w:rsidR="00CC3E4C" w:rsidRDefault="00CC3E4C" w:rsidP="00CC3E4C">
      <w:pPr>
        <w:jc w:val="center"/>
        <w:rPr>
          <w:rFonts w:ascii="Arial" w:hAnsi="Arial" w:cs="Arial"/>
          <w:color w:val="000000"/>
          <w:sz w:val="24"/>
          <w:szCs w:val="24"/>
        </w:rPr>
      </w:pPr>
    </w:p>
    <w:p w14:paraId="0FB59FEF" w14:textId="45C550F7" w:rsidR="00CC3E4C" w:rsidRDefault="00CC3E4C" w:rsidP="00CC3E4C">
      <w:pPr>
        <w:jc w:val="center"/>
        <w:rPr>
          <w:rFonts w:ascii="Arial" w:hAnsi="Arial" w:cs="Arial"/>
          <w:color w:val="000000"/>
          <w:sz w:val="24"/>
          <w:szCs w:val="24"/>
        </w:rPr>
      </w:pPr>
    </w:p>
    <w:p w14:paraId="3DBFF5F6" w14:textId="7A45A3DB" w:rsidR="00CC3E4C" w:rsidRDefault="00CC3E4C" w:rsidP="00CC3E4C">
      <w:pPr>
        <w:jc w:val="center"/>
        <w:rPr>
          <w:rFonts w:ascii="Arial" w:hAnsi="Arial" w:cs="Arial"/>
          <w:color w:val="000000"/>
          <w:sz w:val="24"/>
          <w:szCs w:val="24"/>
        </w:rPr>
      </w:pPr>
    </w:p>
    <w:p w14:paraId="5CAC00AB" w14:textId="4DA2808E" w:rsidR="00CC3E4C" w:rsidRDefault="00CC3E4C" w:rsidP="00CC3E4C">
      <w:pPr>
        <w:jc w:val="center"/>
        <w:rPr>
          <w:rFonts w:ascii="Arial" w:hAnsi="Arial" w:cs="Arial"/>
          <w:color w:val="000000"/>
          <w:sz w:val="24"/>
          <w:szCs w:val="24"/>
        </w:rPr>
      </w:pPr>
    </w:p>
    <w:p w14:paraId="6E2A98A8" w14:textId="390F7B5E" w:rsidR="00CC3E4C" w:rsidRDefault="00CC3E4C" w:rsidP="00CC3E4C">
      <w:pPr>
        <w:jc w:val="center"/>
        <w:rPr>
          <w:rFonts w:ascii="Arial" w:hAnsi="Arial" w:cs="Arial"/>
          <w:color w:val="000000"/>
          <w:sz w:val="24"/>
          <w:szCs w:val="24"/>
        </w:rPr>
      </w:pPr>
    </w:p>
    <w:p w14:paraId="21FC8956" w14:textId="77777777" w:rsidR="00CC3E4C" w:rsidRDefault="00CC3E4C" w:rsidP="00CC3E4C">
      <w:pPr>
        <w:jc w:val="center"/>
        <w:rPr>
          <w:rFonts w:ascii="Arial" w:hAnsi="Arial" w:cs="Arial"/>
          <w:color w:val="000000"/>
          <w:sz w:val="24"/>
          <w:szCs w:val="24"/>
        </w:rPr>
      </w:pPr>
    </w:p>
    <w:p w14:paraId="799F5F52" w14:textId="337F651D" w:rsidR="00CC3E4C" w:rsidRPr="00CC3E4C" w:rsidRDefault="00CC3E4C" w:rsidP="00CC3E4C">
      <w:pPr>
        <w:pStyle w:val="Noga"/>
      </w:pPr>
      <w:r>
        <w:t>Dijak:</w:t>
      </w:r>
      <w:r>
        <w:ptab w:relativeTo="margin" w:alignment="center" w:leader="none"/>
      </w:r>
      <w:r>
        <w:ptab w:relativeTo="margin" w:alignment="right" w:leader="none"/>
      </w:r>
      <w:r>
        <w:t>Mentor:</w:t>
      </w:r>
    </w:p>
    <w:p w14:paraId="381426BD" w14:textId="5FED036C" w:rsidR="00CC3E4C" w:rsidRDefault="00CC3E4C" w:rsidP="00CC3E4C">
      <w:pPr>
        <w:pStyle w:val="Noga"/>
      </w:pPr>
      <w:r>
        <w:t>Klemen Šuštar 4.C</w:t>
      </w:r>
      <w:r>
        <w:ptab w:relativeTo="margin" w:alignment="center" w:leader="none"/>
      </w:r>
      <w:r>
        <w:ptab w:relativeTo="margin" w:alignment="right" w:leader="none"/>
      </w:r>
      <w:r>
        <w:t>dr. Uroš Ocepek</w:t>
      </w:r>
    </w:p>
    <w:p w14:paraId="57FD535A" w14:textId="77777777" w:rsidR="00EA7F2F" w:rsidRDefault="00EA7F2F" w:rsidP="003C5AD9">
      <w:pPr>
        <w:pStyle w:val="Naslov"/>
        <w:sectPr w:rsidR="00EA7F2F" w:rsidSect="00EA7F2F">
          <w:footerReference w:type="default" r:id="rId12"/>
          <w:footerReference w:type="first" r:id="rId13"/>
          <w:pgSz w:w="11906" w:h="16838"/>
          <w:pgMar w:top="1417" w:right="1417" w:bottom="1417" w:left="1417" w:header="708" w:footer="708" w:gutter="0"/>
          <w:cols w:space="708"/>
          <w:titlePg/>
          <w:docGrid w:linePitch="360"/>
        </w:sectPr>
      </w:pPr>
    </w:p>
    <w:p w14:paraId="6AF6CB46" w14:textId="501530C8" w:rsidR="00000C43" w:rsidRDefault="00000C43" w:rsidP="003C5AD9">
      <w:pPr>
        <w:pStyle w:val="Naslov"/>
      </w:pPr>
      <w:r w:rsidRPr="00000C43">
        <w:lastRenderedPageBreak/>
        <w:t>Zahvala</w:t>
      </w:r>
    </w:p>
    <w:p w14:paraId="40574433" w14:textId="77777777" w:rsidR="003C5AD9" w:rsidRDefault="00000C43" w:rsidP="00000C43">
      <w:r>
        <w:t>Zahvaljujem se mentorju, dr. Urošu Ocepku, za nasvete pri pisanju zaključne naloge in strokovno pomoč pri izdelavi zaključne naloge.</w:t>
      </w:r>
    </w:p>
    <w:p w14:paraId="2A88CB5B" w14:textId="77777777" w:rsidR="003C5AD9" w:rsidRDefault="003C5AD9">
      <w:r>
        <w:br w:type="page"/>
      </w:r>
      <w:bookmarkStart w:id="0" w:name="_GoBack"/>
      <w:bookmarkEnd w:id="0"/>
    </w:p>
    <w:p w14:paraId="7839293E" w14:textId="77777777" w:rsidR="003C5AD9" w:rsidRDefault="003C5AD9" w:rsidP="003C5AD9">
      <w:pPr>
        <w:pStyle w:val="Naslov"/>
      </w:pPr>
      <w:r>
        <w:lastRenderedPageBreak/>
        <w:t>Povzetek</w:t>
      </w:r>
    </w:p>
    <w:p w14:paraId="4C329C45" w14:textId="77777777" w:rsidR="006C76BC" w:rsidRDefault="003C5AD9" w:rsidP="003C5AD9">
      <w:r>
        <w:t xml:space="preserve">Zaključna naloga opisuje razvoj aplikacije za generiranje </w:t>
      </w:r>
      <w:ins w:id="1" w:author="Klemen Šuštar" w:date="2019-12-01T19:31:00Z">
        <w:r w:rsidRPr="00997B9F">
          <w:t>AR učnih aktivnosti na izbranem področju</w:t>
        </w:r>
      </w:ins>
      <w:r>
        <w:t xml:space="preserve"> matematike in razvoj aplikacije za vizualizacijo </w:t>
      </w:r>
      <w:r w:rsidR="0064126A">
        <w:t xml:space="preserve">teh učnih aktivnosti. </w:t>
      </w:r>
    </w:p>
    <w:p w14:paraId="73CE578E" w14:textId="77777777" w:rsidR="006C76BC" w:rsidRDefault="006C76BC" w:rsidP="003C5AD9">
      <w:r>
        <w:t xml:space="preserve">Tema je pomembna, saj pripomore k učenju geometrijskih likov in teles, tako da jih prikaže v AR. </w:t>
      </w:r>
    </w:p>
    <w:p w14:paraId="18E13D02" w14:textId="49FFB72B" w:rsidR="00000C43" w:rsidRPr="003C5AD9" w:rsidRDefault="006C76BC" w:rsidP="003C5AD9">
      <w:pPr>
        <w:rPr>
          <w:szCs w:val="56"/>
        </w:rPr>
      </w:pPr>
      <w:r>
        <w:t xml:space="preserve">V tem dokumentu se opisuje razvoj in uporaba aplikacij, tehnologije, ki so se uporabile med izdelavo in kaj je cilj te naloge. </w:t>
      </w:r>
      <w:r w:rsidR="00000C43">
        <w:br w:type="page"/>
      </w:r>
    </w:p>
    <w:p w14:paraId="4F147C2F" w14:textId="11A6E97F" w:rsidR="00CC3E4C" w:rsidRPr="00A84BBA" w:rsidRDefault="00CC3E4C" w:rsidP="00000C43">
      <w:pPr>
        <w:pStyle w:val="Naslov"/>
      </w:pPr>
      <w:r w:rsidRPr="00A84BBA">
        <w:lastRenderedPageBreak/>
        <w:t>Kazalo vsebine</w:t>
      </w:r>
    </w:p>
    <w:sdt>
      <w:sdtPr>
        <w:rPr>
          <w:rFonts w:cstheme="minorBidi"/>
        </w:rPr>
        <w:id w:val="876742502"/>
        <w:docPartObj>
          <w:docPartGallery w:val="Table of Contents"/>
          <w:docPartUnique/>
        </w:docPartObj>
      </w:sdtPr>
      <w:sdtEndPr>
        <w:rPr>
          <w:b/>
          <w:bCs/>
        </w:rPr>
      </w:sdtEndPr>
      <w:sdtContent>
        <w:p w14:paraId="397D20E7" w14:textId="2D091F6D" w:rsidR="00FE06C6" w:rsidRDefault="005844B5">
          <w:pPr>
            <w:pStyle w:val="Kazalovsebine1"/>
            <w:tabs>
              <w:tab w:val="right" w:leader="dot" w:pos="9062"/>
            </w:tabs>
            <w:rPr>
              <w:rFonts w:cstheme="minorBidi"/>
              <w:noProof/>
            </w:rPr>
          </w:pPr>
          <w:r>
            <w:fldChar w:fldCharType="begin"/>
          </w:r>
          <w:r>
            <w:instrText xml:space="preserve"> TOC \o "1-3" \h \z \t "1 Naslov;1;2 Naslov;2;3 Naslov;3;4 Naslov;4" </w:instrText>
          </w:r>
          <w:r>
            <w:fldChar w:fldCharType="separate"/>
          </w:r>
          <w:hyperlink w:anchor="_Toc36083769" w:history="1">
            <w:r w:rsidR="00FE06C6" w:rsidRPr="00A57F3B">
              <w:rPr>
                <w:rStyle w:val="Hiperpovezava"/>
                <w:noProof/>
              </w:rPr>
              <w:t>1. Uvod</w:t>
            </w:r>
            <w:r w:rsidR="00FE06C6">
              <w:rPr>
                <w:noProof/>
                <w:webHidden/>
              </w:rPr>
              <w:tab/>
            </w:r>
            <w:r w:rsidR="00FE06C6">
              <w:rPr>
                <w:noProof/>
                <w:webHidden/>
              </w:rPr>
              <w:fldChar w:fldCharType="begin"/>
            </w:r>
            <w:r w:rsidR="00FE06C6">
              <w:rPr>
                <w:noProof/>
                <w:webHidden/>
              </w:rPr>
              <w:instrText xml:space="preserve"> PAGEREF _Toc36083769 \h </w:instrText>
            </w:r>
            <w:r w:rsidR="00FE06C6">
              <w:rPr>
                <w:noProof/>
                <w:webHidden/>
              </w:rPr>
            </w:r>
            <w:r w:rsidR="00FE06C6">
              <w:rPr>
                <w:noProof/>
                <w:webHidden/>
              </w:rPr>
              <w:fldChar w:fldCharType="separate"/>
            </w:r>
            <w:r w:rsidR="00FE06C6">
              <w:rPr>
                <w:noProof/>
                <w:webHidden/>
              </w:rPr>
              <w:t>1</w:t>
            </w:r>
            <w:r w:rsidR="00FE06C6">
              <w:rPr>
                <w:noProof/>
                <w:webHidden/>
              </w:rPr>
              <w:fldChar w:fldCharType="end"/>
            </w:r>
          </w:hyperlink>
        </w:p>
        <w:p w14:paraId="10640E52" w14:textId="4D78FF4F" w:rsidR="00FE06C6" w:rsidRDefault="00FE06C6">
          <w:pPr>
            <w:pStyle w:val="Kazalovsebine2"/>
            <w:tabs>
              <w:tab w:val="right" w:leader="dot" w:pos="9062"/>
            </w:tabs>
            <w:rPr>
              <w:rFonts w:cstheme="minorBidi"/>
              <w:noProof/>
            </w:rPr>
          </w:pPr>
          <w:hyperlink w:anchor="_Toc36083770" w:history="1">
            <w:r w:rsidRPr="00A57F3B">
              <w:rPr>
                <w:rStyle w:val="Hiperpovezava"/>
                <w:noProof/>
              </w:rPr>
              <w:t>1.1 Opis naloge</w:t>
            </w:r>
            <w:r>
              <w:rPr>
                <w:noProof/>
                <w:webHidden/>
              </w:rPr>
              <w:tab/>
            </w:r>
            <w:r>
              <w:rPr>
                <w:noProof/>
                <w:webHidden/>
              </w:rPr>
              <w:fldChar w:fldCharType="begin"/>
            </w:r>
            <w:r>
              <w:rPr>
                <w:noProof/>
                <w:webHidden/>
              </w:rPr>
              <w:instrText xml:space="preserve"> PAGEREF _Toc36083770 \h </w:instrText>
            </w:r>
            <w:r>
              <w:rPr>
                <w:noProof/>
                <w:webHidden/>
              </w:rPr>
            </w:r>
            <w:r>
              <w:rPr>
                <w:noProof/>
                <w:webHidden/>
              </w:rPr>
              <w:fldChar w:fldCharType="separate"/>
            </w:r>
            <w:r>
              <w:rPr>
                <w:noProof/>
                <w:webHidden/>
              </w:rPr>
              <w:t>1</w:t>
            </w:r>
            <w:r>
              <w:rPr>
                <w:noProof/>
                <w:webHidden/>
              </w:rPr>
              <w:fldChar w:fldCharType="end"/>
            </w:r>
          </w:hyperlink>
        </w:p>
        <w:p w14:paraId="69860F71" w14:textId="5B0C085C" w:rsidR="00FE06C6" w:rsidRDefault="00FE06C6">
          <w:pPr>
            <w:pStyle w:val="Kazalovsebine2"/>
            <w:tabs>
              <w:tab w:val="right" w:leader="dot" w:pos="9062"/>
            </w:tabs>
            <w:rPr>
              <w:rFonts w:cstheme="minorBidi"/>
              <w:noProof/>
            </w:rPr>
          </w:pPr>
          <w:hyperlink w:anchor="_Toc36083771" w:history="1">
            <w:r w:rsidRPr="00A57F3B">
              <w:rPr>
                <w:rStyle w:val="Hiperpovezava"/>
                <w:noProof/>
              </w:rPr>
              <w:t>1.2 Cilj naloge</w:t>
            </w:r>
            <w:r>
              <w:rPr>
                <w:noProof/>
                <w:webHidden/>
              </w:rPr>
              <w:tab/>
            </w:r>
            <w:r>
              <w:rPr>
                <w:noProof/>
                <w:webHidden/>
              </w:rPr>
              <w:fldChar w:fldCharType="begin"/>
            </w:r>
            <w:r>
              <w:rPr>
                <w:noProof/>
                <w:webHidden/>
              </w:rPr>
              <w:instrText xml:space="preserve"> PAGEREF _Toc36083771 \h </w:instrText>
            </w:r>
            <w:r>
              <w:rPr>
                <w:noProof/>
                <w:webHidden/>
              </w:rPr>
            </w:r>
            <w:r>
              <w:rPr>
                <w:noProof/>
                <w:webHidden/>
              </w:rPr>
              <w:fldChar w:fldCharType="separate"/>
            </w:r>
            <w:r>
              <w:rPr>
                <w:noProof/>
                <w:webHidden/>
              </w:rPr>
              <w:t>1</w:t>
            </w:r>
            <w:r>
              <w:rPr>
                <w:noProof/>
                <w:webHidden/>
              </w:rPr>
              <w:fldChar w:fldCharType="end"/>
            </w:r>
          </w:hyperlink>
        </w:p>
        <w:p w14:paraId="570B4FF8" w14:textId="3547BA5C" w:rsidR="00FE06C6" w:rsidRDefault="00FE06C6">
          <w:pPr>
            <w:pStyle w:val="Kazalovsebine1"/>
            <w:tabs>
              <w:tab w:val="right" w:leader="dot" w:pos="9062"/>
            </w:tabs>
            <w:rPr>
              <w:rFonts w:cstheme="minorBidi"/>
              <w:noProof/>
            </w:rPr>
          </w:pPr>
          <w:hyperlink w:anchor="_Toc36083772" w:history="1">
            <w:r w:rsidRPr="00A57F3B">
              <w:rPr>
                <w:rStyle w:val="Hiperpovezava"/>
                <w:noProof/>
              </w:rPr>
              <w:t>2. Tehnologije</w:t>
            </w:r>
            <w:r>
              <w:rPr>
                <w:noProof/>
                <w:webHidden/>
              </w:rPr>
              <w:tab/>
            </w:r>
            <w:r>
              <w:rPr>
                <w:noProof/>
                <w:webHidden/>
              </w:rPr>
              <w:fldChar w:fldCharType="begin"/>
            </w:r>
            <w:r>
              <w:rPr>
                <w:noProof/>
                <w:webHidden/>
              </w:rPr>
              <w:instrText xml:space="preserve"> PAGEREF _Toc36083772 \h </w:instrText>
            </w:r>
            <w:r>
              <w:rPr>
                <w:noProof/>
                <w:webHidden/>
              </w:rPr>
            </w:r>
            <w:r>
              <w:rPr>
                <w:noProof/>
                <w:webHidden/>
              </w:rPr>
              <w:fldChar w:fldCharType="separate"/>
            </w:r>
            <w:r>
              <w:rPr>
                <w:noProof/>
                <w:webHidden/>
              </w:rPr>
              <w:t>2</w:t>
            </w:r>
            <w:r>
              <w:rPr>
                <w:noProof/>
                <w:webHidden/>
              </w:rPr>
              <w:fldChar w:fldCharType="end"/>
            </w:r>
          </w:hyperlink>
        </w:p>
        <w:p w14:paraId="6807C8D7" w14:textId="3841F7FC" w:rsidR="00FE06C6" w:rsidRDefault="00FE06C6">
          <w:pPr>
            <w:pStyle w:val="Kazalovsebine2"/>
            <w:tabs>
              <w:tab w:val="right" w:leader="dot" w:pos="9062"/>
            </w:tabs>
            <w:rPr>
              <w:rFonts w:cstheme="minorBidi"/>
              <w:noProof/>
            </w:rPr>
          </w:pPr>
          <w:hyperlink w:anchor="_Toc36083773" w:history="1">
            <w:r w:rsidRPr="00A57F3B">
              <w:rPr>
                <w:rStyle w:val="Hiperpovezava"/>
                <w:noProof/>
              </w:rPr>
              <w:t>2.1 Unity</w:t>
            </w:r>
            <w:r>
              <w:rPr>
                <w:noProof/>
                <w:webHidden/>
              </w:rPr>
              <w:tab/>
            </w:r>
            <w:r>
              <w:rPr>
                <w:noProof/>
                <w:webHidden/>
              </w:rPr>
              <w:fldChar w:fldCharType="begin"/>
            </w:r>
            <w:r>
              <w:rPr>
                <w:noProof/>
                <w:webHidden/>
              </w:rPr>
              <w:instrText xml:space="preserve"> PAGEREF _Toc36083773 \h </w:instrText>
            </w:r>
            <w:r>
              <w:rPr>
                <w:noProof/>
                <w:webHidden/>
              </w:rPr>
            </w:r>
            <w:r>
              <w:rPr>
                <w:noProof/>
                <w:webHidden/>
              </w:rPr>
              <w:fldChar w:fldCharType="separate"/>
            </w:r>
            <w:r>
              <w:rPr>
                <w:noProof/>
                <w:webHidden/>
              </w:rPr>
              <w:t>2</w:t>
            </w:r>
            <w:r>
              <w:rPr>
                <w:noProof/>
                <w:webHidden/>
              </w:rPr>
              <w:fldChar w:fldCharType="end"/>
            </w:r>
          </w:hyperlink>
        </w:p>
        <w:p w14:paraId="0DB0C197" w14:textId="404F4C86" w:rsidR="00FE06C6" w:rsidRDefault="00FE06C6">
          <w:pPr>
            <w:pStyle w:val="Kazalovsebine2"/>
            <w:tabs>
              <w:tab w:val="right" w:leader="dot" w:pos="9062"/>
            </w:tabs>
            <w:rPr>
              <w:rFonts w:cstheme="minorBidi"/>
              <w:noProof/>
            </w:rPr>
          </w:pPr>
          <w:hyperlink w:anchor="_Toc36083774" w:history="1">
            <w:r w:rsidRPr="00A57F3B">
              <w:rPr>
                <w:rStyle w:val="Hiperpovezava"/>
                <w:noProof/>
              </w:rPr>
              <w:t>2.2 ARCore</w:t>
            </w:r>
            <w:r>
              <w:rPr>
                <w:noProof/>
                <w:webHidden/>
              </w:rPr>
              <w:tab/>
            </w:r>
            <w:r>
              <w:rPr>
                <w:noProof/>
                <w:webHidden/>
              </w:rPr>
              <w:fldChar w:fldCharType="begin"/>
            </w:r>
            <w:r>
              <w:rPr>
                <w:noProof/>
                <w:webHidden/>
              </w:rPr>
              <w:instrText xml:space="preserve"> PAGEREF _Toc36083774 \h </w:instrText>
            </w:r>
            <w:r>
              <w:rPr>
                <w:noProof/>
                <w:webHidden/>
              </w:rPr>
            </w:r>
            <w:r>
              <w:rPr>
                <w:noProof/>
                <w:webHidden/>
              </w:rPr>
              <w:fldChar w:fldCharType="separate"/>
            </w:r>
            <w:r>
              <w:rPr>
                <w:noProof/>
                <w:webHidden/>
              </w:rPr>
              <w:t>2</w:t>
            </w:r>
            <w:r>
              <w:rPr>
                <w:noProof/>
                <w:webHidden/>
              </w:rPr>
              <w:fldChar w:fldCharType="end"/>
            </w:r>
          </w:hyperlink>
        </w:p>
        <w:p w14:paraId="50FF7D65" w14:textId="344C4504" w:rsidR="00FE06C6" w:rsidRDefault="00FE06C6">
          <w:pPr>
            <w:pStyle w:val="Kazalovsebine2"/>
            <w:tabs>
              <w:tab w:val="right" w:leader="dot" w:pos="9062"/>
            </w:tabs>
            <w:rPr>
              <w:rFonts w:cstheme="minorBidi"/>
              <w:noProof/>
            </w:rPr>
          </w:pPr>
          <w:hyperlink w:anchor="_Toc36083775" w:history="1">
            <w:r w:rsidRPr="00A57F3B">
              <w:rPr>
                <w:rStyle w:val="Hiperpovezava"/>
                <w:noProof/>
              </w:rPr>
              <w:t>2.3 ZXing</w:t>
            </w:r>
            <w:r>
              <w:rPr>
                <w:noProof/>
                <w:webHidden/>
              </w:rPr>
              <w:tab/>
            </w:r>
            <w:r>
              <w:rPr>
                <w:noProof/>
                <w:webHidden/>
              </w:rPr>
              <w:fldChar w:fldCharType="begin"/>
            </w:r>
            <w:r>
              <w:rPr>
                <w:noProof/>
                <w:webHidden/>
              </w:rPr>
              <w:instrText xml:space="preserve"> PAGEREF _Toc36083775 \h </w:instrText>
            </w:r>
            <w:r>
              <w:rPr>
                <w:noProof/>
                <w:webHidden/>
              </w:rPr>
            </w:r>
            <w:r>
              <w:rPr>
                <w:noProof/>
                <w:webHidden/>
              </w:rPr>
              <w:fldChar w:fldCharType="separate"/>
            </w:r>
            <w:r>
              <w:rPr>
                <w:noProof/>
                <w:webHidden/>
              </w:rPr>
              <w:t>2</w:t>
            </w:r>
            <w:r>
              <w:rPr>
                <w:noProof/>
                <w:webHidden/>
              </w:rPr>
              <w:fldChar w:fldCharType="end"/>
            </w:r>
          </w:hyperlink>
        </w:p>
        <w:p w14:paraId="747A66BA" w14:textId="00EAAE31" w:rsidR="00FE06C6" w:rsidRDefault="00FE06C6">
          <w:pPr>
            <w:pStyle w:val="Kazalovsebine2"/>
            <w:tabs>
              <w:tab w:val="right" w:leader="dot" w:pos="9062"/>
            </w:tabs>
            <w:rPr>
              <w:rFonts w:cstheme="minorBidi"/>
              <w:noProof/>
            </w:rPr>
          </w:pPr>
          <w:hyperlink w:anchor="_Toc36083776" w:history="1">
            <w:r w:rsidRPr="00A57F3B">
              <w:rPr>
                <w:rStyle w:val="Hiperpovezava"/>
                <w:noProof/>
              </w:rPr>
              <w:t>2.4 iText</w:t>
            </w:r>
            <w:r>
              <w:rPr>
                <w:noProof/>
                <w:webHidden/>
              </w:rPr>
              <w:tab/>
            </w:r>
            <w:r>
              <w:rPr>
                <w:noProof/>
                <w:webHidden/>
              </w:rPr>
              <w:fldChar w:fldCharType="begin"/>
            </w:r>
            <w:r>
              <w:rPr>
                <w:noProof/>
                <w:webHidden/>
              </w:rPr>
              <w:instrText xml:space="preserve"> PAGEREF _Toc36083776 \h </w:instrText>
            </w:r>
            <w:r>
              <w:rPr>
                <w:noProof/>
                <w:webHidden/>
              </w:rPr>
            </w:r>
            <w:r>
              <w:rPr>
                <w:noProof/>
                <w:webHidden/>
              </w:rPr>
              <w:fldChar w:fldCharType="separate"/>
            </w:r>
            <w:r>
              <w:rPr>
                <w:noProof/>
                <w:webHidden/>
              </w:rPr>
              <w:t>3</w:t>
            </w:r>
            <w:r>
              <w:rPr>
                <w:noProof/>
                <w:webHidden/>
              </w:rPr>
              <w:fldChar w:fldCharType="end"/>
            </w:r>
          </w:hyperlink>
        </w:p>
        <w:p w14:paraId="16C3E203" w14:textId="64A921AF" w:rsidR="00FE06C6" w:rsidRDefault="00FE06C6">
          <w:pPr>
            <w:pStyle w:val="Kazalovsebine1"/>
            <w:tabs>
              <w:tab w:val="right" w:leader="dot" w:pos="9062"/>
            </w:tabs>
            <w:rPr>
              <w:rFonts w:cstheme="minorBidi"/>
              <w:noProof/>
            </w:rPr>
          </w:pPr>
          <w:hyperlink w:anchor="_Toc36083777" w:history="1">
            <w:r w:rsidRPr="00A57F3B">
              <w:rPr>
                <w:rStyle w:val="Hiperpovezava"/>
                <w:noProof/>
              </w:rPr>
              <w:t>3. Izdelava aplikacije</w:t>
            </w:r>
            <w:r>
              <w:rPr>
                <w:noProof/>
                <w:webHidden/>
              </w:rPr>
              <w:tab/>
            </w:r>
            <w:r>
              <w:rPr>
                <w:noProof/>
                <w:webHidden/>
              </w:rPr>
              <w:fldChar w:fldCharType="begin"/>
            </w:r>
            <w:r>
              <w:rPr>
                <w:noProof/>
                <w:webHidden/>
              </w:rPr>
              <w:instrText xml:space="preserve"> PAGEREF _Toc36083777 \h </w:instrText>
            </w:r>
            <w:r>
              <w:rPr>
                <w:noProof/>
                <w:webHidden/>
              </w:rPr>
            </w:r>
            <w:r>
              <w:rPr>
                <w:noProof/>
                <w:webHidden/>
              </w:rPr>
              <w:fldChar w:fldCharType="separate"/>
            </w:r>
            <w:r>
              <w:rPr>
                <w:noProof/>
                <w:webHidden/>
              </w:rPr>
              <w:t>4</w:t>
            </w:r>
            <w:r>
              <w:rPr>
                <w:noProof/>
                <w:webHidden/>
              </w:rPr>
              <w:fldChar w:fldCharType="end"/>
            </w:r>
          </w:hyperlink>
        </w:p>
        <w:p w14:paraId="73C24B0D" w14:textId="590B06BA" w:rsidR="00FE06C6" w:rsidRDefault="00FE06C6">
          <w:pPr>
            <w:pStyle w:val="Kazalovsebine2"/>
            <w:tabs>
              <w:tab w:val="right" w:leader="dot" w:pos="9062"/>
            </w:tabs>
            <w:rPr>
              <w:rFonts w:cstheme="minorBidi"/>
              <w:noProof/>
            </w:rPr>
          </w:pPr>
          <w:hyperlink w:anchor="_Toc36083778" w:history="1">
            <w:r w:rsidRPr="00A57F3B">
              <w:rPr>
                <w:rStyle w:val="Hiperpovezava"/>
                <w:noProof/>
              </w:rPr>
              <w:t>3.1 Računalniška aplikacija</w:t>
            </w:r>
            <w:r>
              <w:rPr>
                <w:noProof/>
                <w:webHidden/>
              </w:rPr>
              <w:tab/>
            </w:r>
            <w:r>
              <w:rPr>
                <w:noProof/>
                <w:webHidden/>
              </w:rPr>
              <w:fldChar w:fldCharType="begin"/>
            </w:r>
            <w:r>
              <w:rPr>
                <w:noProof/>
                <w:webHidden/>
              </w:rPr>
              <w:instrText xml:space="preserve"> PAGEREF _Toc36083778 \h </w:instrText>
            </w:r>
            <w:r>
              <w:rPr>
                <w:noProof/>
                <w:webHidden/>
              </w:rPr>
            </w:r>
            <w:r>
              <w:rPr>
                <w:noProof/>
                <w:webHidden/>
              </w:rPr>
              <w:fldChar w:fldCharType="separate"/>
            </w:r>
            <w:r>
              <w:rPr>
                <w:noProof/>
                <w:webHidden/>
              </w:rPr>
              <w:t>4</w:t>
            </w:r>
            <w:r>
              <w:rPr>
                <w:noProof/>
                <w:webHidden/>
              </w:rPr>
              <w:fldChar w:fldCharType="end"/>
            </w:r>
          </w:hyperlink>
        </w:p>
        <w:p w14:paraId="7FC63A3D" w14:textId="7F67DBA3" w:rsidR="00FE06C6" w:rsidRDefault="00FE06C6">
          <w:pPr>
            <w:pStyle w:val="Kazalovsebine3"/>
            <w:tabs>
              <w:tab w:val="right" w:leader="dot" w:pos="9062"/>
            </w:tabs>
            <w:rPr>
              <w:rFonts w:cstheme="minorBidi"/>
              <w:noProof/>
            </w:rPr>
          </w:pPr>
          <w:hyperlink w:anchor="_Toc36083779" w:history="1">
            <w:r w:rsidRPr="00A57F3B">
              <w:rPr>
                <w:rStyle w:val="Hiperpovezava"/>
                <w:noProof/>
              </w:rPr>
              <w:t>3.1.1 Oblikovanje aplikacije</w:t>
            </w:r>
            <w:r>
              <w:rPr>
                <w:noProof/>
                <w:webHidden/>
              </w:rPr>
              <w:tab/>
            </w:r>
            <w:r>
              <w:rPr>
                <w:noProof/>
                <w:webHidden/>
              </w:rPr>
              <w:fldChar w:fldCharType="begin"/>
            </w:r>
            <w:r>
              <w:rPr>
                <w:noProof/>
                <w:webHidden/>
              </w:rPr>
              <w:instrText xml:space="preserve"> PAGEREF _Toc36083779 \h </w:instrText>
            </w:r>
            <w:r>
              <w:rPr>
                <w:noProof/>
                <w:webHidden/>
              </w:rPr>
            </w:r>
            <w:r>
              <w:rPr>
                <w:noProof/>
                <w:webHidden/>
              </w:rPr>
              <w:fldChar w:fldCharType="separate"/>
            </w:r>
            <w:r>
              <w:rPr>
                <w:noProof/>
                <w:webHidden/>
              </w:rPr>
              <w:t>4</w:t>
            </w:r>
            <w:r>
              <w:rPr>
                <w:noProof/>
                <w:webHidden/>
              </w:rPr>
              <w:fldChar w:fldCharType="end"/>
            </w:r>
          </w:hyperlink>
        </w:p>
        <w:p w14:paraId="72B53490" w14:textId="25995DDE" w:rsidR="00FE06C6" w:rsidRDefault="00FE06C6">
          <w:pPr>
            <w:pStyle w:val="Kazalovsebine2"/>
            <w:tabs>
              <w:tab w:val="right" w:leader="dot" w:pos="9062"/>
            </w:tabs>
            <w:rPr>
              <w:rFonts w:cstheme="minorBidi"/>
              <w:noProof/>
            </w:rPr>
          </w:pPr>
          <w:hyperlink w:anchor="_Toc36083780" w:history="1">
            <w:r w:rsidRPr="00A57F3B">
              <w:rPr>
                <w:rStyle w:val="Hiperpovezava"/>
                <w:noProof/>
              </w:rPr>
              <w:t>3.2 Mobilna aplikacija</w:t>
            </w:r>
            <w:r>
              <w:rPr>
                <w:noProof/>
                <w:webHidden/>
              </w:rPr>
              <w:tab/>
            </w:r>
            <w:r>
              <w:rPr>
                <w:noProof/>
                <w:webHidden/>
              </w:rPr>
              <w:fldChar w:fldCharType="begin"/>
            </w:r>
            <w:r>
              <w:rPr>
                <w:noProof/>
                <w:webHidden/>
              </w:rPr>
              <w:instrText xml:space="preserve"> PAGEREF _Toc36083780 \h </w:instrText>
            </w:r>
            <w:r>
              <w:rPr>
                <w:noProof/>
                <w:webHidden/>
              </w:rPr>
            </w:r>
            <w:r>
              <w:rPr>
                <w:noProof/>
                <w:webHidden/>
              </w:rPr>
              <w:fldChar w:fldCharType="separate"/>
            </w:r>
            <w:r>
              <w:rPr>
                <w:noProof/>
                <w:webHidden/>
              </w:rPr>
              <w:t>4</w:t>
            </w:r>
            <w:r>
              <w:rPr>
                <w:noProof/>
                <w:webHidden/>
              </w:rPr>
              <w:fldChar w:fldCharType="end"/>
            </w:r>
          </w:hyperlink>
        </w:p>
        <w:p w14:paraId="2CAE62A3" w14:textId="237E172C" w:rsidR="00FE06C6" w:rsidRDefault="00FE06C6">
          <w:pPr>
            <w:pStyle w:val="Kazalovsebine3"/>
            <w:tabs>
              <w:tab w:val="right" w:leader="dot" w:pos="9062"/>
            </w:tabs>
            <w:rPr>
              <w:rFonts w:cstheme="minorBidi"/>
              <w:noProof/>
            </w:rPr>
          </w:pPr>
          <w:hyperlink w:anchor="_Toc36083781" w:history="1">
            <w:r w:rsidRPr="00A57F3B">
              <w:rPr>
                <w:rStyle w:val="Hiperpovezava"/>
                <w:noProof/>
              </w:rPr>
              <w:t>3.2.1 Oblikovanje aplikacije</w:t>
            </w:r>
            <w:r>
              <w:rPr>
                <w:noProof/>
                <w:webHidden/>
              </w:rPr>
              <w:tab/>
            </w:r>
            <w:r>
              <w:rPr>
                <w:noProof/>
                <w:webHidden/>
              </w:rPr>
              <w:fldChar w:fldCharType="begin"/>
            </w:r>
            <w:r>
              <w:rPr>
                <w:noProof/>
                <w:webHidden/>
              </w:rPr>
              <w:instrText xml:space="preserve"> PAGEREF _Toc36083781 \h </w:instrText>
            </w:r>
            <w:r>
              <w:rPr>
                <w:noProof/>
                <w:webHidden/>
              </w:rPr>
            </w:r>
            <w:r>
              <w:rPr>
                <w:noProof/>
                <w:webHidden/>
              </w:rPr>
              <w:fldChar w:fldCharType="separate"/>
            </w:r>
            <w:r>
              <w:rPr>
                <w:noProof/>
                <w:webHidden/>
              </w:rPr>
              <w:t>4</w:t>
            </w:r>
            <w:r>
              <w:rPr>
                <w:noProof/>
                <w:webHidden/>
              </w:rPr>
              <w:fldChar w:fldCharType="end"/>
            </w:r>
          </w:hyperlink>
        </w:p>
        <w:p w14:paraId="390AD777" w14:textId="61F8733A" w:rsidR="00FE06C6" w:rsidRDefault="00FE06C6">
          <w:pPr>
            <w:pStyle w:val="Kazalovsebine1"/>
            <w:tabs>
              <w:tab w:val="right" w:leader="dot" w:pos="9062"/>
            </w:tabs>
            <w:rPr>
              <w:rFonts w:cstheme="minorBidi"/>
              <w:noProof/>
            </w:rPr>
          </w:pPr>
          <w:hyperlink w:anchor="_Toc36083782" w:history="1">
            <w:r w:rsidRPr="00A57F3B">
              <w:rPr>
                <w:rStyle w:val="Hiperpovezava"/>
                <w:noProof/>
              </w:rPr>
              <w:t>4. Navodila za uporabo</w:t>
            </w:r>
            <w:r>
              <w:rPr>
                <w:noProof/>
                <w:webHidden/>
              </w:rPr>
              <w:tab/>
            </w:r>
            <w:r>
              <w:rPr>
                <w:noProof/>
                <w:webHidden/>
              </w:rPr>
              <w:fldChar w:fldCharType="begin"/>
            </w:r>
            <w:r>
              <w:rPr>
                <w:noProof/>
                <w:webHidden/>
              </w:rPr>
              <w:instrText xml:space="preserve"> PAGEREF _Toc36083782 \h </w:instrText>
            </w:r>
            <w:r>
              <w:rPr>
                <w:noProof/>
                <w:webHidden/>
              </w:rPr>
            </w:r>
            <w:r>
              <w:rPr>
                <w:noProof/>
                <w:webHidden/>
              </w:rPr>
              <w:fldChar w:fldCharType="separate"/>
            </w:r>
            <w:r>
              <w:rPr>
                <w:noProof/>
                <w:webHidden/>
              </w:rPr>
              <w:t>6</w:t>
            </w:r>
            <w:r>
              <w:rPr>
                <w:noProof/>
                <w:webHidden/>
              </w:rPr>
              <w:fldChar w:fldCharType="end"/>
            </w:r>
          </w:hyperlink>
        </w:p>
        <w:p w14:paraId="6FF8B84F" w14:textId="4DD3F9A1" w:rsidR="00FE06C6" w:rsidRDefault="00FE06C6">
          <w:pPr>
            <w:pStyle w:val="Kazalovsebine2"/>
            <w:tabs>
              <w:tab w:val="right" w:leader="dot" w:pos="9062"/>
            </w:tabs>
            <w:rPr>
              <w:rFonts w:cstheme="minorBidi"/>
              <w:noProof/>
            </w:rPr>
          </w:pPr>
          <w:hyperlink w:anchor="_Toc36083783" w:history="1">
            <w:r w:rsidRPr="00A57F3B">
              <w:rPr>
                <w:rStyle w:val="Hiperpovezava"/>
                <w:noProof/>
              </w:rPr>
              <w:t>4.1 Računalnik</w:t>
            </w:r>
            <w:r>
              <w:rPr>
                <w:noProof/>
                <w:webHidden/>
              </w:rPr>
              <w:tab/>
            </w:r>
            <w:r>
              <w:rPr>
                <w:noProof/>
                <w:webHidden/>
              </w:rPr>
              <w:fldChar w:fldCharType="begin"/>
            </w:r>
            <w:r>
              <w:rPr>
                <w:noProof/>
                <w:webHidden/>
              </w:rPr>
              <w:instrText xml:space="preserve"> PAGEREF _Toc36083783 \h </w:instrText>
            </w:r>
            <w:r>
              <w:rPr>
                <w:noProof/>
                <w:webHidden/>
              </w:rPr>
            </w:r>
            <w:r>
              <w:rPr>
                <w:noProof/>
                <w:webHidden/>
              </w:rPr>
              <w:fldChar w:fldCharType="separate"/>
            </w:r>
            <w:r>
              <w:rPr>
                <w:noProof/>
                <w:webHidden/>
              </w:rPr>
              <w:t>6</w:t>
            </w:r>
            <w:r>
              <w:rPr>
                <w:noProof/>
                <w:webHidden/>
              </w:rPr>
              <w:fldChar w:fldCharType="end"/>
            </w:r>
          </w:hyperlink>
        </w:p>
        <w:p w14:paraId="33C3A4DD" w14:textId="03461A47" w:rsidR="00FE06C6" w:rsidRDefault="00FE06C6">
          <w:pPr>
            <w:pStyle w:val="Kazalovsebine3"/>
            <w:tabs>
              <w:tab w:val="right" w:leader="dot" w:pos="9062"/>
            </w:tabs>
            <w:rPr>
              <w:rFonts w:cstheme="minorBidi"/>
              <w:noProof/>
            </w:rPr>
          </w:pPr>
          <w:hyperlink w:anchor="_Toc36083784" w:history="1">
            <w:r w:rsidRPr="00A57F3B">
              <w:rPr>
                <w:rStyle w:val="Hiperpovezava"/>
                <w:noProof/>
              </w:rPr>
              <w:t>4.1.1 Uporabniški vmesnik</w:t>
            </w:r>
            <w:r>
              <w:rPr>
                <w:noProof/>
                <w:webHidden/>
              </w:rPr>
              <w:tab/>
            </w:r>
            <w:r>
              <w:rPr>
                <w:noProof/>
                <w:webHidden/>
              </w:rPr>
              <w:fldChar w:fldCharType="begin"/>
            </w:r>
            <w:r>
              <w:rPr>
                <w:noProof/>
                <w:webHidden/>
              </w:rPr>
              <w:instrText xml:space="preserve"> PAGEREF _Toc36083784 \h </w:instrText>
            </w:r>
            <w:r>
              <w:rPr>
                <w:noProof/>
                <w:webHidden/>
              </w:rPr>
            </w:r>
            <w:r>
              <w:rPr>
                <w:noProof/>
                <w:webHidden/>
              </w:rPr>
              <w:fldChar w:fldCharType="separate"/>
            </w:r>
            <w:r>
              <w:rPr>
                <w:noProof/>
                <w:webHidden/>
              </w:rPr>
              <w:t>6</w:t>
            </w:r>
            <w:r>
              <w:rPr>
                <w:noProof/>
                <w:webHidden/>
              </w:rPr>
              <w:fldChar w:fldCharType="end"/>
            </w:r>
          </w:hyperlink>
        </w:p>
        <w:p w14:paraId="739876FE" w14:textId="775C94F3" w:rsidR="00FE06C6" w:rsidRDefault="00FE06C6">
          <w:pPr>
            <w:pStyle w:val="Kazalovsebine4"/>
            <w:tabs>
              <w:tab w:val="right" w:leader="dot" w:pos="9062"/>
            </w:tabs>
            <w:rPr>
              <w:noProof/>
            </w:rPr>
          </w:pPr>
          <w:hyperlink w:anchor="_Toc36083785" w:history="1">
            <w:r w:rsidRPr="00A57F3B">
              <w:rPr>
                <w:rStyle w:val="Hiperpovezava"/>
                <w:noProof/>
              </w:rPr>
              <w:t>4.1.1.1 Meritve</w:t>
            </w:r>
            <w:r>
              <w:rPr>
                <w:noProof/>
                <w:webHidden/>
              </w:rPr>
              <w:tab/>
            </w:r>
            <w:r>
              <w:rPr>
                <w:noProof/>
                <w:webHidden/>
              </w:rPr>
              <w:fldChar w:fldCharType="begin"/>
            </w:r>
            <w:r>
              <w:rPr>
                <w:noProof/>
                <w:webHidden/>
              </w:rPr>
              <w:instrText xml:space="preserve"> PAGEREF _Toc36083785 \h </w:instrText>
            </w:r>
            <w:r>
              <w:rPr>
                <w:noProof/>
                <w:webHidden/>
              </w:rPr>
            </w:r>
            <w:r>
              <w:rPr>
                <w:noProof/>
                <w:webHidden/>
              </w:rPr>
              <w:fldChar w:fldCharType="separate"/>
            </w:r>
            <w:r>
              <w:rPr>
                <w:noProof/>
                <w:webHidden/>
              </w:rPr>
              <w:t>6</w:t>
            </w:r>
            <w:r>
              <w:rPr>
                <w:noProof/>
                <w:webHidden/>
              </w:rPr>
              <w:fldChar w:fldCharType="end"/>
            </w:r>
          </w:hyperlink>
        </w:p>
        <w:p w14:paraId="3B19DDC4" w14:textId="1C25BB56" w:rsidR="00FE06C6" w:rsidRDefault="00FE06C6">
          <w:pPr>
            <w:pStyle w:val="Kazalovsebine4"/>
            <w:tabs>
              <w:tab w:val="right" w:leader="dot" w:pos="9062"/>
            </w:tabs>
            <w:rPr>
              <w:noProof/>
            </w:rPr>
          </w:pPr>
          <w:hyperlink w:anchor="_Toc36083786" w:history="1">
            <w:r w:rsidRPr="00A57F3B">
              <w:rPr>
                <w:rStyle w:val="Hiperpovezava"/>
                <w:noProof/>
              </w:rPr>
              <w:t>4.1.1.2 Naloge</w:t>
            </w:r>
            <w:r>
              <w:rPr>
                <w:noProof/>
                <w:webHidden/>
              </w:rPr>
              <w:tab/>
            </w:r>
            <w:r>
              <w:rPr>
                <w:noProof/>
                <w:webHidden/>
              </w:rPr>
              <w:fldChar w:fldCharType="begin"/>
            </w:r>
            <w:r>
              <w:rPr>
                <w:noProof/>
                <w:webHidden/>
              </w:rPr>
              <w:instrText xml:space="preserve"> PAGEREF _Toc36083786 \h </w:instrText>
            </w:r>
            <w:r>
              <w:rPr>
                <w:noProof/>
                <w:webHidden/>
              </w:rPr>
            </w:r>
            <w:r>
              <w:rPr>
                <w:noProof/>
                <w:webHidden/>
              </w:rPr>
              <w:fldChar w:fldCharType="separate"/>
            </w:r>
            <w:r>
              <w:rPr>
                <w:noProof/>
                <w:webHidden/>
              </w:rPr>
              <w:t>7</w:t>
            </w:r>
            <w:r>
              <w:rPr>
                <w:noProof/>
                <w:webHidden/>
              </w:rPr>
              <w:fldChar w:fldCharType="end"/>
            </w:r>
          </w:hyperlink>
        </w:p>
        <w:p w14:paraId="6A5D8CD4" w14:textId="5205C32D" w:rsidR="00FE06C6" w:rsidRDefault="00FE06C6">
          <w:pPr>
            <w:pStyle w:val="Kazalovsebine4"/>
            <w:tabs>
              <w:tab w:val="right" w:leader="dot" w:pos="9062"/>
            </w:tabs>
            <w:rPr>
              <w:noProof/>
            </w:rPr>
          </w:pPr>
          <w:hyperlink w:anchor="_Toc36083787" w:history="1">
            <w:r w:rsidRPr="00A57F3B">
              <w:rPr>
                <w:rStyle w:val="Hiperpovezava"/>
                <w:noProof/>
              </w:rPr>
              <w:t>4.1.1.3 Podani podatki</w:t>
            </w:r>
            <w:r>
              <w:rPr>
                <w:noProof/>
                <w:webHidden/>
              </w:rPr>
              <w:tab/>
            </w:r>
            <w:r>
              <w:rPr>
                <w:noProof/>
                <w:webHidden/>
              </w:rPr>
              <w:fldChar w:fldCharType="begin"/>
            </w:r>
            <w:r>
              <w:rPr>
                <w:noProof/>
                <w:webHidden/>
              </w:rPr>
              <w:instrText xml:space="preserve"> PAGEREF _Toc36083787 \h </w:instrText>
            </w:r>
            <w:r>
              <w:rPr>
                <w:noProof/>
                <w:webHidden/>
              </w:rPr>
            </w:r>
            <w:r>
              <w:rPr>
                <w:noProof/>
                <w:webHidden/>
              </w:rPr>
              <w:fldChar w:fldCharType="separate"/>
            </w:r>
            <w:r>
              <w:rPr>
                <w:noProof/>
                <w:webHidden/>
              </w:rPr>
              <w:t>7</w:t>
            </w:r>
            <w:r>
              <w:rPr>
                <w:noProof/>
                <w:webHidden/>
              </w:rPr>
              <w:fldChar w:fldCharType="end"/>
            </w:r>
          </w:hyperlink>
        </w:p>
        <w:p w14:paraId="21F09F0C" w14:textId="69EE18BB" w:rsidR="00FE06C6" w:rsidRDefault="00FE06C6">
          <w:pPr>
            <w:pStyle w:val="Kazalovsebine4"/>
            <w:tabs>
              <w:tab w:val="right" w:leader="dot" w:pos="9062"/>
            </w:tabs>
            <w:rPr>
              <w:noProof/>
            </w:rPr>
          </w:pPr>
          <w:hyperlink w:anchor="_Toc36083788" w:history="1">
            <w:r w:rsidRPr="00A57F3B">
              <w:rPr>
                <w:rStyle w:val="Hiperpovezava"/>
                <w:noProof/>
              </w:rPr>
              <w:t>4.1.1.4 Generiranje PDF dokumenta</w:t>
            </w:r>
            <w:r>
              <w:rPr>
                <w:noProof/>
                <w:webHidden/>
              </w:rPr>
              <w:tab/>
            </w:r>
            <w:r>
              <w:rPr>
                <w:noProof/>
                <w:webHidden/>
              </w:rPr>
              <w:fldChar w:fldCharType="begin"/>
            </w:r>
            <w:r>
              <w:rPr>
                <w:noProof/>
                <w:webHidden/>
              </w:rPr>
              <w:instrText xml:space="preserve"> PAGEREF _Toc36083788 \h </w:instrText>
            </w:r>
            <w:r>
              <w:rPr>
                <w:noProof/>
                <w:webHidden/>
              </w:rPr>
            </w:r>
            <w:r>
              <w:rPr>
                <w:noProof/>
                <w:webHidden/>
              </w:rPr>
              <w:fldChar w:fldCharType="separate"/>
            </w:r>
            <w:r>
              <w:rPr>
                <w:noProof/>
                <w:webHidden/>
              </w:rPr>
              <w:t>8</w:t>
            </w:r>
            <w:r>
              <w:rPr>
                <w:noProof/>
                <w:webHidden/>
              </w:rPr>
              <w:fldChar w:fldCharType="end"/>
            </w:r>
          </w:hyperlink>
        </w:p>
        <w:p w14:paraId="271256C5" w14:textId="745BB32F" w:rsidR="00FE06C6" w:rsidRDefault="00FE06C6">
          <w:pPr>
            <w:pStyle w:val="Kazalovsebine4"/>
            <w:tabs>
              <w:tab w:val="right" w:leader="dot" w:pos="9062"/>
            </w:tabs>
            <w:rPr>
              <w:noProof/>
            </w:rPr>
          </w:pPr>
          <w:hyperlink w:anchor="_Toc36083789" w:history="1">
            <w:r w:rsidRPr="00A57F3B">
              <w:rPr>
                <w:rStyle w:val="Hiperpovezava"/>
                <w:noProof/>
              </w:rPr>
              <w:t>4.1.1.5 Nastavitve</w:t>
            </w:r>
            <w:r>
              <w:rPr>
                <w:noProof/>
                <w:webHidden/>
              </w:rPr>
              <w:tab/>
            </w:r>
            <w:r>
              <w:rPr>
                <w:noProof/>
                <w:webHidden/>
              </w:rPr>
              <w:fldChar w:fldCharType="begin"/>
            </w:r>
            <w:r>
              <w:rPr>
                <w:noProof/>
                <w:webHidden/>
              </w:rPr>
              <w:instrText xml:space="preserve"> PAGEREF _Toc36083789 \h </w:instrText>
            </w:r>
            <w:r>
              <w:rPr>
                <w:noProof/>
                <w:webHidden/>
              </w:rPr>
            </w:r>
            <w:r>
              <w:rPr>
                <w:noProof/>
                <w:webHidden/>
              </w:rPr>
              <w:fldChar w:fldCharType="separate"/>
            </w:r>
            <w:r>
              <w:rPr>
                <w:noProof/>
                <w:webHidden/>
              </w:rPr>
              <w:t>8</w:t>
            </w:r>
            <w:r>
              <w:rPr>
                <w:noProof/>
                <w:webHidden/>
              </w:rPr>
              <w:fldChar w:fldCharType="end"/>
            </w:r>
          </w:hyperlink>
        </w:p>
        <w:p w14:paraId="05977B04" w14:textId="2D681C90" w:rsidR="00FE06C6" w:rsidRDefault="00FE06C6">
          <w:pPr>
            <w:pStyle w:val="Kazalovsebine4"/>
            <w:tabs>
              <w:tab w:val="right" w:leader="dot" w:pos="9062"/>
            </w:tabs>
            <w:rPr>
              <w:noProof/>
            </w:rPr>
          </w:pPr>
          <w:hyperlink w:anchor="_Toc36083790" w:history="1">
            <w:r w:rsidRPr="00A57F3B">
              <w:rPr>
                <w:rStyle w:val="Hiperpovezava"/>
                <w:noProof/>
              </w:rPr>
              <w:t>4.1.1.6 Izbor likov oziroma teles</w:t>
            </w:r>
            <w:r>
              <w:rPr>
                <w:noProof/>
                <w:webHidden/>
              </w:rPr>
              <w:tab/>
            </w:r>
            <w:r>
              <w:rPr>
                <w:noProof/>
                <w:webHidden/>
              </w:rPr>
              <w:fldChar w:fldCharType="begin"/>
            </w:r>
            <w:r>
              <w:rPr>
                <w:noProof/>
                <w:webHidden/>
              </w:rPr>
              <w:instrText xml:space="preserve"> PAGEREF _Toc36083790 \h </w:instrText>
            </w:r>
            <w:r>
              <w:rPr>
                <w:noProof/>
                <w:webHidden/>
              </w:rPr>
            </w:r>
            <w:r>
              <w:rPr>
                <w:noProof/>
                <w:webHidden/>
              </w:rPr>
              <w:fldChar w:fldCharType="separate"/>
            </w:r>
            <w:r>
              <w:rPr>
                <w:noProof/>
                <w:webHidden/>
              </w:rPr>
              <w:t>9</w:t>
            </w:r>
            <w:r>
              <w:rPr>
                <w:noProof/>
                <w:webHidden/>
              </w:rPr>
              <w:fldChar w:fldCharType="end"/>
            </w:r>
          </w:hyperlink>
        </w:p>
        <w:p w14:paraId="1F570BD1" w14:textId="3D7762F4" w:rsidR="00FE06C6" w:rsidRDefault="00FE06C6">
          <w:pPr>
            <w:pStyle w:val="Kazalovsebine3"/>
            <w:tabs>
              <w:tab w:val="right" w:leader="dot" w:pos="9062"/>
            </w:tabs>
            <w:rPr>
              <w:rFonts w:cstheme="minorBidi"/>
              <w:noProof/>
            </w:rPr>
          </w:pPr>
          <w:hyperlink w:anchor="_Toc36083791" w:history="1">
            <w:r w:rsidRPr="00A57F3B">
              <w:rPr>
                <w:rStyle w:val="Hiperpovezava"/>
                <w:noProof/>
              </w:rPr>
              <w:t>4.1.2 Generiran PDF dokument</w:t>
            </w:r>
            <w:r>
              <w:rPr>
                <w:noProof/>
                <w:webHidden/>
              </w:rPr>
              <w:tab/>
            </w:r>
            <w:r>
              <w:rPr>
                <w:noProof/>
                <w:webHidden/>
              </w:rPr>
              <w:fldChar w:fldCharType="begin"/>
            </w:r>
            <w:r>
              <w:rPr>
                <w:noProof/>
                <w:webHidden/>
              </w:rPr>
              <w:instrText xml:space="preserve"> PAGEREF _Toc36083791 \h </w:instrText>
            </w:r>
            <w:r>
              <w:rPr>
                <w:noProof/>
                <w:webHidden/>
              </w:rPr>
            </w:r>
            <w:r>
              <w:rPr>
                <w:noProof/>
                <w:webHidden/>
              </w:rPr>
              <w:fldChar w:fldCharType="separate"/>
            </w:r>
            <w:r>
              <w:rPr>
                <w:noProof/>
                <w:webHidden/>
              </w:rPr>
              <w:t>9</w:t>
            </w:r>
            <w:r>
              <w:rPr>
                <w:noProof/>
                <w:webHidden/>
              </w:rPr>
              <w:fldChar w:fldCharType="end"/>
            </w:r>
          </w:hyperlink>
        </w:p>
        <w:p w14:paraId="696D0FB7" w14:textId="49DC57F2" w:rsidR="00FE06C6" w:rsidRDefault="00FE06C6">
          <w:pPr>
            <w:pStyle w:val="Kazalovsebine2"/>
            <w:tabs>
              <w:tab w:val="right" w:leader="dot" w:pos="9062"/>
            </w:tabs>
            <w:rPr>
              <w:rFonts w:cstheme="minorBidi"/>
              <w:noProof/>
            </w:rPr>
          </w:pPr>
          <w:hyperlink w:anchor="_Toc36083792" w:history="1">
            <w:r w:rsidRPr="00A57F3B">
              <w:rPr>
                <w:rStyle w:val="Hiperpovezava"/>
                <w:noProof/>
              </w:rPr>
              <w:t>4.2 Android</w:t>
            </w:r>
            <w:r>
              <w:rPr>
                <w:noProof/>
                <w:webHidden/>
              </w:rPr>
              <w:tab/>
            </w:r>
            <w:r>
              <w:rPr>
                <w:noProof/>
                <w:webHidden/>
              </w:rPr>
              <w:fldChar w:fldCharType="begin"/>
            </w:r>
            <w:r>
              <w:rPr>
                <w:noProof/>
                <w:webHidden/>
              </w:rPr>
              <w:instrText xml:space="preserve"> PAGEREF _Toc36083792 \h </w:instrText>
            </w:r>
            <w:r>
              <w:rPr>
                <w:noProof/>
                <w:webHidden/>
              </w:rPr>
            </w:r>
            <w:r>
              <w:rPr>
                <w:noProof/>
                <w:webHidden/>
              </w:rPr>
              <w:fldChar w:fldCharType="separate"/>
            </w:r>
            <w:r>
              <w:rPr>
                <w:noProof/>
                <w:webHidden/>
              </w:rPr>
              <w:t>10</w:t>
            </w:r>
            <w:r>
              <w:rPr>
                <w:noProof/>
                <w:webHidden/>
              </w:rPr>
              <w:fldChar w:fldCharType="end"/>
            </w:r>
          </w:hyperlink>
        </w:p>
        <w:p w14:paraId="1800C190" w14:textId="25187604" w:rsidR="00FE06C6" w:rsidRDefault="00FE06C6">
          <w:pPr>
            <w:pStyle w:val="Kazalovsebine3"/>
            <w:tabs>
              <w:tab w:val="right" w:leader="dot" w:pos="9062"/>
            </w:tabs>
            <w:rPr>
              <w:rFonts w:cstheme="minorBidi"/>
              <w:noProof/>
            </w:rPr>
          </w:pPr>
          <w:hyperlink w:anchor="_Toc36083793" w:history="1">
            <w:r w:rsidRPr="00A57F3B">
              <w:rPr>
                <w:rStyle w:val="Hiperpovezava"/>
                <w:noProof/>
              </w:rPr>
              <w:t>4.2.1 Uporabniški vmesnik</w:t>
            </w:r>
            <w:r>
              <w:rPr>
                <w:noProof/>
                <w:webHidden/>
              </w:rPr>
              <w:tab/>
            </w:r>
            <w:r>
              <w:rPr>
                <w:noProof/>
                <w:webHidden/>
              </w:rPr>
              <w:fldChar w:fldCharType="begin"/>
            </w:r>
            <w:r>
              <w:rPr>
                <w:noProof/>
                <w:webHidden/>
              </w:rPr>
              <w:instrText xml:space="preserve"> PAGEREF _Toc36083793 \h </w:instrText>
            </w:r>
            <w:r>
              <w:rPr>
                <w:noProof/>
                <w:webHidden/>
              </w:rPr>
            </w:r>
            <w:r>
              <w:rPr>
                <w:noProof/>
                <w:webHidden/>
              </w:rPr>
              <w:fldChar w:fldCharType="separate"/>
            </w:r>
            <w:r>
              <w:rPr>
                <w:noProof/>
                <w:webHidden/>
              </w:rPr>
              <w:t>10</w:t>
            </w:r>
            <w:r>
              <w:rPr>
                <w:noProof/>
                <w:webHidden/>
              </w:rPr>
              <w:fldChar w:fldCharType="end"/>
            </w:r>
          </w:hyperlink>
        </w:p>
        <w:p w14:paraId="700E823C" w14:textId="3ACBE8E6" w:rsidR="00FE06C6" w:rsidRDefault="00FE06C6">
          <w:pPr>
            <w:pStyle w:val="Kazalovsebine4"/>
            <w:tabs>
              <w:tab w:val="right" w:leader="dot" w:pos="9062"/>
            </w:tabs>
            <w:rPr>
              <w:noProof/>
            </w:rPr>
          </w:pPr>
          <w:hyperlink w:anchor="_Toc36083794" w:history="1">
            <w:r w:rsidRPr="00A57F3B">
              <w:rPr>
                <w:rStyle w:val="Hiperpovezava"/>
                <w:noProof/>
              </w:rPr>
              <w:t>4.2.1.1 Naloge za učenje</w:t>
            </w:r>
            <w:r>
              <w:rPr>
                <w:noProof/>
                <w:webHidden/>
              </w:rPr>
              <w:tab/>
            </w:r>
            <w:r>
              <w:rPr>
                <w:noProof/>
                <w:webHidden/>
              </w:rPr>
              <w:fldChar w:fldCharType="begin"/>
            </w:r>
            <w:r>
              <w:rPr>
                <w:noProof/>
                <w:webHidden/>
              </w:rPr>
              <w:instrText xml:space="preserve"> PAGEREF _Toc36083794 \h </w:instrText>
            </w:r>
            <w:r>
              <w:rPr>
                <w:noProof/>
                <w:webHidden/>
              </w:rPr>
            </w:r>
            <w:r>
              <w:rPr>
                <w:noProof/>
                <w:webHidden/>
              </w:rPr>
              <w:fldChar w:fldCharType="separate"/>
            </w:r>
            <w:r>
              <w:rPr>
                <w:noProof/>
                <w:webHidden/>
              </w:rPr>
              <w:t>10</w:t>
            </w:r>
            <w:r>
              <w:rPr>
                <w:noProof/>
                <w:webHidden/>
              </w:rPr>
              <w:fldChar w:fldCharType="end"/>
            </w:r>
          </w:hyperlink>
        </w:p>
        <w:p w14:paraId="77A7183A" w14:textId="0D09925E" w:rsidR="00FE06C6" w:rsidRDefault="00FE06C6">
          <w:pPr>
            <w:pStyle w:val="Kazalovsebine4"/>
            <w:tabs>
              <w:tab w:val="right" w:leader="dot" w:pos="9062"/>
            </w:tabs>
            <w:rPr>
              <w:noProof/>
            </w:rPr>
          </w:pPr>
          <w:hyperlink w:anchor="_Toc36083795" w:history="1">
            <w:r w:rsidRPr="00A57F3B">
              <w:rPr>
                <w:rStyle w:val="Hiperpovezava"/>
                <w:noProof/>
              </w:rPr>
              <w:t>4.2.1.2 Nastavitve</w:t>
            </w:r>
            <w:r>
              <w:rPr>
                <w:noProof/>
                <w:webHidden/>
              </w:rPr>
              <w:tab/>
            </w:r>
            <w:r>
              <w:rPr>
                <w:noProof/>
                <w:webHidden/>
              </w:rPr>
              <w:fldChar w:fldCharType="begin"/>
            </w:r>
            <w:r>
              <w:rPr>
                <w:noProof/>
                <w:webHidden/>
              </w:rPr>
              <w:instrText xml:space="preserve"> PAGEREF _Toc36083795 \h </w:instrText>
            </w:r>
            <w:r>
              <w:rPr>
                <w:noProof/>
                <w:webHidden/>
              </w:rPr>
            </w:r>
            <w:r>
              <w:rPr>
                <w:noProof/>
                <w:webHidden/>
              </w:rPr>
              <w:fldChar w:fldCharType="separate"/>
            </w:r>
            <w:r>
              <w:rPr>
                <w:noProof/>
                <w:webHidden/>
              </w:rPr>
              <w:t>11</w:t>
            </w:r>
            <w:r>
              <w:rPr>
                <w:noProof/>
                <w:webHidden/>
              </w:rPr>
              <w:fldChar w:fldCharType="end"/>
            </w:r>
          </w:hyperlink>
        </w:p>
        <w:p w14:paraId="60596094" w14:textId="7677679D" w:rsidR="00FE06C6" w:rsidRDefault="00FE06C6">
          <w:pPr>
            <w:pStyle w:val="Kazalovsebine1"/>
            <w:tabs>
              <w:tab w:val="right" w:leader="dot" w:pos="9062"/>
            </w:tabs>
            <w:rPr>
              <w:rFonts w:cstheme="minorBidi"/>
              <w:noProof/>
            </w:rPr>
          </w:pPr>
          <w:hyperlink w:anchor="_Toc36083796" w:history="1">
            <w:r w:rsidRPr="00A57F3B">
              <w:rPr>
                <w:rStyle w:val="Hiperpovezava"/>
                <w:noProof/>
              </w:rPr>
              <w:t>5. Zaključek</w:t>
            </w:r>
            <w:r>
              <w:rPr>
                <w:noProof/>
                <w:webHidden/>
              </w:rPr>
              <w:tab/>
            </w:r>
            <w:r>
              <w:rPr>
                <w:noProof/>
                <w:webHidden/>
              </w:rPr>
              <w:fldChar w:fldCharType="begin"/>
            </w:r>
            <w:r>
              <w:rPr>
                <w:noProof/>
                <w:webHidden/>
              </w:rPr>
              <w:instrText xml:space="preserve"> PAGEREF _Toc36083796 \h </w:instrText>
            </w:r>
            <w:r>
              <w:rPr>
                <w:noProof/>
                <w:webHidden/>
              </w:rPr>
            </w:r>
            <w:r>
              <w:rPr>
                <w:noProof/>
                <w:webHidden/>
              </w:rPr>
              <w:fldChar w:fldCharType="separate"/>
            </w:r>
            <w:r>
              <w:rPr>
                <w:noProof/>
                <w:webHidden/>
              </w:rPr>
              <w:t>12</w:t>
            </w:r>
            <w:r>
              <w:rPr>
                <w:noProof/>
                <w:webHidden/>
              </w:rPr>
              <w:fldChar w:fldCharType="end"/>
            </w:r>
          </w:hyperlink>
        </w:p>
        <w:p w14:paraId="5FDB032D" w14:textId="7B8FDB73" w:rsidR="00FE06C6" w:rsidRDefault="00FE06C6">
          <w:pPr>
            <w:pStyle w:val="Kazalovsebine1"/>
            <w:tabs>
              <w:tab w:val="right" w:leader="dot" w:pos="9062"/>
            </w:tabs>
            <w:rPr>
              <w:rFonts w:cstheme="minorBidi"/>
              <w:noProof/>
            </w:rPr>
          </w:pPr>
          <w:hyperlink w:anchor="_Toc36083797" w:history="1">
            <w:r w:rsidRPr="00A57F3B">
              <w:rPr>
                <w:rStyle w:val="Hiperpovezava"/>
                <w:b/>
                <w:bCs/>
                <w:noProof/>
              </w:rPr>
              <w:t>Bibliografija</w:t>
            </w:r>
            <w:r>
              <w:rPr>
                <w:noProof/>
                <w:webHidden/>
              </w:rPr>
              <w:tab/>
            </w:r>
            <w:r>
              <w:rPr>
                <w:noProof/>
                <w:webHidden/>
              </w:rPr>
              <w:fldChar w:fldCharType="begin"/>
            </w:r>
            <w:r>
              <w:rPr>
                <w:noProof/>
                <w:webHidden/>
              </w:rPr>
              <w:instrText xml:space="preserve"> PAGEREF _Toc36083797 \h </w:instrText>
            </w:r>
            <w:r>
              <w:rPr>
                <w:noProof/>
                <w:webHidden/>
              </w:rPr>
            </w:r>
            <w:r>
              <w:rPr>
                <w:noProof/>
                <w:webHidden/>
              </w:rPr>
              <w:fldChar w:fldCharType="separate"/>
            </w:r>
            <w:r>
              <w:rPr>
                <w:noProof/>
                <w:webHidden/>
              </w:rPr>
              <w:t>13</w:t>
            </w:r>
            <w:r>
              <w:rPr>
                <w:noProof/>
                <w:webHidden/>
              </w:rPr>
              <w:fldChar w:fldCharType="end"/>
            </w:r>
          </w:hyperlink>
        </w:p>
        <w:p w14:paraId="79124219" w14:textId="7015C763" w:rsidR="00CC3E4C" w:rsidRDefault="005844B5">
          <w:r>
            <w:fldChar w:fldCharType="end"/>
          </w:r>
        </w:p>
      </w:sdtContent>
    </w:sdt>
    <w:p w14:paraId="2184CECB" w14:textId="0A9E6051" w:rsidR="00CC3E4C" w:rsidRDefault="00CC3E4C">
      <w:r>
        <w:br w:type="page"/>
      </w:r>
    </w:p>
    <w:p w14:paraId="78E1C090" w14:textId="5C37FC7A" w:rsidR="00CC3E4C" w:rsidRPr="00A84BBA" w:rsidRDefault="00CC3E4C" w:rsidP="00000C43">
      <w:pPr>
        <w:pStyle w:val="Naslov"/>
      </w:pPr>
      <w:r w:rsidRPr="00A84BBA">
        <w:lastRenderedPageBreak/>
        <w:t>Kazalo slik</w:t>
      </w:r>
    </w:p>
    <w:p w14:paraId="797DD1BE" w14:textId="635CD244" w:rsidR="00FE06C6" w:rsidRDefault="00FE06C6">
      <w:pPr>
        <w:pStyle w:val="Kazaloslik"/>
        <w:tabs>
          <w:tab w:val="right" w:leader="dot" w:pos="9062"/>
        </w:tabs>
        <w:rPr>
          <w:noProof/>
        </w:rPr>
      </w:pPr>
      <w:r>
        <w:fldChar w:fldCharType="begin"/>
      </w:r>
      <w:r>
        <w:instrText xml:space="preserve"> TOC \h \z \c "Slika" </w:instrText>
      </w:r>
      <w:r>
        <w:fldChar w:fldCharType="separate"/>
      </w:r>
      <w:hyperlink w:anchor="_Toc36083752" w:history="1">
        <w:r w:rsidRPr="008351D3">
          <w:rPr>
            <w:rStyle w:val="Hiperpovezava"/>
            <w:noProof/>
          </w:rPr>
          <w:t>Slika 1: Logotip Unity</w:t>
        </w:r>
        <w:r>
          <w:rPr>
            <w:noProof/>
            <w:webHidden/>
          </w:rPr>
          <w:tab/>
        </w:r>
        <w:r>
          <w:rPr>
            <w:noProof/>
            <w:webHidden/>
          </w:rPr>
          <w:fldChar w:fldCharType="begin"/>
        </w:r>
        <w:r>
          <w:rPr>
            <w:noProof/>
            <w:webHidden/>
          </w:rPr>
          <w:instrText xml:space="preserve"> PAGEREF _Toc36083752 \h </w:instrText>
        </w:r>
        <w:r>
          <w:rPr>
            <w:noProof/>
            <w:webHidden/>
          </w:rPr>
        </w:r>
        <w:r>
          <w:rPr>
            <w:noProof/>
            <w:webHidden/>
          </w:rPr>
          <w:fldChar w:fldCharType="separate"/>
        </w:r>
        <w:r>
          <w:rPr>
            <w:noProof/>
            <w:webHidden/>
          </w:rPr>
          <w:t>2</w:t>
        </w:r>
        <w:r>
          <w:rPr>
            <w:noProof/>
            <w:webHidden/>
          </w:rPr>
          <w:fldChar w:fldCharType="end"/>
        </w:r>
      </w:hyperlink>
    </w:p>
    <w:p w14:paraId="6AE46327" w14:textId="7908293E" w:rsidR="00FE06C6" w:rsidRDefault="00FE06C6">
      <w:pPr>
        <w:pStyle w:val="Kazaloslik"/>
        <w:tabs>
          <w:tab w:val="right" w:leader="dot" w:pos="9062"/>
        </w:tabs>
        <w:rPr>
          <w:noProof/>
        </w:rPr>
      </w:pPr>
      <w:hyperlink w:anchor="_Toc36083753" w:history="1">
        <w:r w:rsidRPr="008351D3">
          <w:rPr>
            <w:rStyle w:val="Hiperpovezava"/>
            <w:noProof/>
          </w:rPr>
          <w:t>Slika 2: Logotip ARCore</w:t>
        </w:r>
        <w:r>
          <w:rPr>
            <w:noProof/>
            <w:webHidden/>
          </w:rPr>
          <w:tab/>
        </w:r>
        <w:r>
          <w:rPr>
            <w:noProof/>
            <w:webHidden/>
          </w:rPr>
          <w:fldChar w:fldCharType="begin"/>
        </w:r>
        <w:r>
          <w:rPr>
            <w:noProof/>
            <w:webHidden/>
          </w:rPr>
          <w:instrText xml:space="preserve"> PAGEREF _Toc36083753 \h </w:instrText>
        </w:r>
        <w:r>
          <w:rPr>
            <w:noProof/>
            <w:webHidden/>
          </w:rPr>
        </w:r>
        <w:r>
          <w:rPr>
            <w:noProof/>
            <w:webHidden/>
          </w:rPr>
          <w:fldChar w:fldCharType="separate"/>
        </w:r>
        <w:r>
          <w:rPr>
            <w:noProof/>
            <w:webHidden/>
          </w:rPr>
          <w:t>2</w:t>
        </w:r>
        <w:r>
          <w:rPr>
            <w:noProof/>
            <w:webHidden/>
          </w:rPr>
          <w:fldChar w:fldCharType="end"/>
        </w:r>
      </w:hyperlink>
    </w:p>
    <w:p w14:paraId="56BCB631" w14:textId="6A2332D1" w:rsidR="00FE06C6" w:rsidRDefault="00FE06C6">
      <w:pPr>
        <w:pStyle w:val="Kazaloslik"/>
        <w:tabs>
          <w:tab w:val="right" w:leader="dot" w:pos="9062"/>
        </w:tabs>
        <w:rPr>
          <w:noProof/>
        </w:rPr>
      </w:pPr>
      <w:hyperlink w:anchor="_Toc36083754" w:history="1">
        <w:r w:rsidRPr="008351D3">
          <w:rPr>
            <w:rStyle w:val="Hiperpovezava"/>
            <w:noProof/>
          </w:rPr>
          <w:t>Slika 3: Logotip ZXing</w:t>
        </w:r>
        <w:r>
          <w:rPr>
            <w:noProof/>
            <w:webHidden/>
          </w:rPr>
          <w:tab/>
        </w:r>
        <w:r>
          <w:rPr>
            <w:noProof/>
            <w:webHidden/>
          </w:rPr>
          <w:fldChar w:fldCharType="begin"/>
        </w:r>
        <w:r>
          <w:rPr>
            <w:noProof/>
            <w:webHidden/>
          </w:rPr>
          <w:instrText xml:space="preserve"> PAGEREF _Toc36083754 \h </w:instrText>
        </w:r>
        <w:r>
          <w:rPr>
            <w:noProof/>
            <w:webHidden/>
          </w:rPr>
        </w:r>
        <w:r>
          <w:rPr>
            <w:noProof/>
            <w:webHidden/>
          </w:rPr>
          <w:fldChar w:fldCharType="separate"/>
        </w:r>
        <w:r>
          <w:rPr>
            <w:noProof/>
            <w:webHidden/>
          </w:rPr>
          <w:t>3</w:t>
        </w:r>
        <w:r>
          <w:rPr>
            <w:noProof/>
            <w:webHidden/>
          </w:rPr>
          <w:fldChar w:fldCharType="end"/>
        </w:r>
      </w:hyperlink>
    </w:p>
    <w:p w14:paraId="20A66CB7" w14:textId="6260515A" w:rsidR="00FE06C6" w:rsidRDefault="00FE06C6">
      <w:pPr>
        <w:pStyle w:val="Kazaloslik"/>
        <w:tabs>
          <w:tab w:val="right" w:leader="dot" w:pos="9062"/>
        </w:tabs>
        <w:rPr>
          <w:noProof/>
        </w:rPr>
      </w:pPr>
      <w:hyperlink w:anchor="_Toc36083755" w:history="1">
        <w:r w:rsidRPr="008351D3">
          <w:rPr>
            <w:rStyle w:val="Hiperpovezava"/>
            <w:noProof/>
          </w:rPr>
          <w:t>Slika 4: Logotip iText</w:t>
        </w:r>
        <w:r>
          <w:rPr>
            <w:noProof/>
            <w:webHidden/>
          </w:rPr>
          <w:tab/>
        </w:r>
        <w:r>
          <w:rPr>
            <w:noProof/>
            <w:webHidden/>
          </w:rPr>
          <w:fldChar w:fldCharType="begin"/>
        </w:r>
        <w:r>
          <w:rPr>
            <w:noProof/>
            <w:webHidden/>
          </w:rPr>
          <w:instrText xml:space="preserve"> PAGEREF _Toc36083755 \h </w:instrText>
        </w:r>
        <w:r>
          <w:rPr>
            <w:noProof/>
            <w:webHidden/>
          </w:rPr>
        </w:r>
        <w:r>
          <w:rPr>
            <w:noProof/>
            <w:webHidden/>
          </w:rPr>
          <w:fldChar w:fldCharType="separate"/>
        </w:r>
        <w:r>
          <w:rPr>
            <w:noProof/>
            <w:webHidden/>
          </w:rPr>
          <w:t>3</w:t>
        </w:r>
        <w:r>
          <w:rPr>
            <w:noProof/>
            <w:webHidden/>
          </w:rPr>
          <w:fldChar w:fldCharType="end"/>
        </w:r>
      </w:hyperlink>
    </w:p>
    <w:p w14:paraId="2BA56613" w14:textId="211F6AC6" w:rsidR="00FE06C6" w:rsidRDefault="00FE06C6">
      <w:pPr>
        <w:pStyle w:val="Kazaloslik"/>
        <w:tabs>
          <w:tab w:val="right" w:leader="dot" w:pos="9062"/>
        </w:tabs>
        <w:rPr>
          <w:noProof/>
        </w:rPr>
      </w:pPr>
      <w:hyperlink w:anchor="_Toc36083756" w:history="1">
        <w:r w:rsidRPr="008351D3">
          <w:rPr>
            <w:rStyle w:val="Hiperpovezava"/>
            <w:noProof/>
          </w:rPr>
          <w:t>Slika 5: Načrt aplikacije za računalnik</w:t>
        </w:r>
        <w:r>
          <w:rPr>
            <w:noProof/>
            <w:webHidden/>
          </w:rPr>
          <w:tab/>
        </w:r>
        <w:r>
          <w:rPr>
            <w:noProof/>
            <w:webHidden/>
          </w:rPr>
          <w:fldChar w:fldCharType="begin"/>
        </w:r>
        <w:r>
          <w:rPr>
            <w:noProof/>
            <w:webHidden/>
          </w:rPr>
          <w:instrText xml:space="preserve"> PAGEREF _Toc36083756 \h </w:instrText>
        </w:r>
        <w:r>
          <w:rPr>
            <w:noProof/>
            <w:webHidden/>
          </w:rPr>
        </w:r>
        <w:r>
          <w:rPr>
            <w:noProof/>
            <w:webHidden/>
          </w:rPr>
          <w:fldChar w:fldCharType="separate"/>
        </w:r>
        <w:r>
          <w:rPr>
            <w:noProof/>
            <w:webHidden/>
          </w:rPr>
          <w:t>4</w:t>
        </w:r>
        <w:r>
          <w:rPr>
            <w:noProof/>
            <w:webHidden/>
          </w:rPr>
          <w:fldChar w:fldCharType="end"/>
        </w:r>
      </w:hyperlink>
    </w:p>
    <w:p w14:paraId="0349A639" w14:textId="3D687B5C" w:rsidR="00FE06C6" w:rsidRDefault="00FE06C6">
      <w:pPr>
        <w:pStyle w:val="Kazaloslik"/>
        <w:tabs>
          <w:tab w:val="right" w:leader="dot" w:pos="9062"/>
        </w:tabs>
        <w:rPr>
          <w:noProof/>
        </w:rPr>
      </w:pPr>
      <w:hyperlink w:anchor="_Toc36083757" w:history="1">
        <w:r w:rsidRPr="008351D3">
          <w:rPr>
            <w:rStyle w:val="Hiperpovezava"/>
            <w:noProof/>
          </w:rPr>
          <w:t>Slika 6: Načrt mobilne aplikacije</w:t>
        </w:r>
        <w:r>
          <w:rPr>
            <w:noProof/>
            <w:webHidden/>
          </w:rPr>
          <w:tab/>
        </w:r>
        <w:r>
          <w:rPr>
            <w:noProof/>
            <w:webHidden/>
          </w:rPr>
          <w:fldChar w:fldCharType="begin"/>
        </w:r>
        <w:r>
          <w:rPr>
            <w:noProof/>
            <w:webHidden/>
          </w:rPr>
          <w:instrText xml:space="preserve"> PAGEREF _Toc36083757 \h </w:instrText>
        </w:r>
        <w:r>
          <w:rPr>
            <w:noProof/>
            <w:webHidden/>
          </w:rPr>
        </w:r>
        <w:r>
          <w:rPr>
            <w:noProof/>
            <w:webHidden/>
          </w:rPr>
          <w:fldChar w:fldCharType="separate"/>
        </w:r>
        <w:r>
          <w:rPr>
            <w:noProof/>
            <w:webHidden/>
          </w:rPr>
          <w:t>5</w:t>
        </w:r>
        <w:r>
          <w:rPr>
            <w:noProof/>
            <w:webHidden/>
          </w:rPr>
          <w:fldChar w:fldCharType="end"/>
        </w:r>
      </w:hyperlink>
    </w:p>
    <w:p w14:paraId="3B7A787A" w14:textId="0ECDCB2E" w:rsidR="00FE06C6" w:rsidRDefault="00FE06C6">
      <w:pPr>
        <w:pStyle w:val="Kazaloslik"/>
        <w:tabs>
          <w:tab w:val="right" w:leader="dot" w:pos="9062"/>
        </w:tabs>
        <w:rPr>
          <w:noProof/>
        </w:rPr>
      </w:pPr>
      <w:hyperlink w:anchor="_Toc36083758" w:history="1">
        <w:r w:rsidRPr="008351D3">
          <w:rPr>
            <w:rStyle w:val="Hiperpovezava"/>
            <w:noProof/>
          </w:rPr>
          <w:t>Slika 7: Računalniška aplikacija - uporabniški vmesnik</w:t>
        </w:r>
        <w:r>
          <w:rPr>
            <w:noProof/>
            <w:webHidden/>
          </w:rPr>
          <w:tab/>
        </w:r>
        <w:r>
          <w:rPr>
            <w:noProof/>
            <w:webHidden/>
          </w:rPr>
          <w:fldChar w:fldCharType="begin"/>
        </w:r>
        <w:r>
          <w:rPr>
            <w:noProof/>
            <w:webHidden/>
          </w:rPr>
          <w:instrText xml:space="preserve"> PAGEREF _Toc36083758 \h </w:instrText>
        </w:r>
        <w:r>
          <w:rPr>
            <w:noProof/>
            <w:webHidden/>
          </w:rPr>
        </w:r>
        <w:r>
          <w:rPr>
            <w:noProof/>
            <w:webHidden/>
          </w:rPr>
          <w:fldChar w:fldCharType="separate"/>
        </w:r>
        <w:r>
          <w:rPr>
            <w:noProof/>
            <w:webHidden/>
          </w:rPr>
          <w:t>6</w:t>
        </w:r>
        <w:r>
          <w:rPr>
            <w:noProof/>
            <w:webHidden/>
          </w:rPr>
          <w:fldChar w:fldCharType="end"/>
        </w:r>
      </w:hyperlink>
    </w:p>
    <w:p w14:paraId="646CBAC2" w14:textId="04162A1F" w:rsidR="00FE06C6" w:rsidRDefault="00FE06C6">
      <w:pPr>
        <w:pStyle w:val="Kazaloslik"/>
        <w:tabs>
          <w:tab w:val="right" w:leader="dot" w:pos="9062"/>
        </w:tabs>
        <w:rPr>
          <w:noProof/>
        </w:rPr>
      </w:pPr>
      <w:hyperlink w:anchor="_Toc36083759" w:history="1">
        <w:r w:rsidRPr="008351D3">
          <w:rPr>
            <w:rStyle w:val="Hiperpovezava"/>
            <w:noProof/>
          </w:rPr>
          <w:t>Slika 8: Računalniška aplikacija – meritve</w:t>
        </w:r>
        <w:r>
          <w:rPr>
            <w:noProof/>
            <w:webHidden/>
          </w:rPr>
          <w:tab/>
        </w:r>
        <w:r>
          <w:rPr>
            <w:noProof/>
            <w:webHidden/>
          </w:rPr>
          <w:fldChar w:fldCharType="begin"/>
        </w:r>
        <w:r>
          <w:rPr>
            <w:noProof/>
            <w:webHidden/>
          </w:rPr>
          <w:instrText xml:space="preserve"> PAGEREF _Toc36083759 \h </w:instrText>
        </w:r>
        <w:r>
          <w:rPr>
            <w:noProof/>
            <w:webHidden/>
          </w:rPr>
        </w:r>
        <w:r>
          <w:rPr>
            <w:noProof/>
            <w:webHidden/>
          </w:rPr>
          <w:fldChar w:fldCharType="separate"/>
        </w:r>
        <w:r>
          <w:rPr>
            <w:noProof/>
            <w:webHidden/>
          </w:rPr>
          <w:t>7</w:t>
        </w:r>
        <w:r>
          <w:rPr>
            <w:noProof/>
            <w:webHidden/>
          </w:rPr>
          <w:fldChar w:fldCharType="end"/>
        </w:r>
      </w:hyperlink>
    </w:p>
    <w:p w14:paraId="3A459E89" w14:textId="086F8D59" w:rsidR="00FE06C6" w:rsidRDefault="00FE06C6">
      <w:pPr>
        <w:pStyle w:val="Kazaloslik"/>
        <w:tabs>
          <w:tab w:val="right" w:leader="dot" w:pos="9062"/>
        </w:tabs>
        <w:rPr>
          <w:noProof/>
        </w:rPr>
      </w:pPr>
      <w:hyperlink w:anchor="_Toc36083760" w:history="1">
        <w:r w:rsidRPr="008351D3">
          <w:rPr>
            <w:rStyle w:val="Hiperpovezava"/>
            <w:noProof/>
          </w:rPr>
          <w:t>Slika 9: Računalniška aplikacija – naloge</w:t>
        </w:r>
        <w:r>
          <w:rPr>
            <w:noProof/>
            <w:webHidden/>
          </w:rPr>
          <w:tab/>
        </w:r>
        <w:r>
          <w:rPr>
            <w:noProof/>
            <w:webHidden/>
          </w:rPr>
          <w:fldChar w:fldCharType="begin"/>
        </w:r>
        <w:r>
          <w:rPr>
            <w:noProof/>
            <w:webHidden/>
          </w:rPr>
          <w:instrText xml:space="preserve"> PAGEREF _Toc36083760 \h </w:instrText>
        </w:r>
        <w:r>
          <w:rPr>
            <w:noProof/>
            <w:webHidden/>
          </w:rPr>
        </w:r>
        <w:r>
          <w:rPr>
            <w:noProof/>
            <w:webHidden/>
          </w:rPr>
          <w:fldChar w:fldCharType="separate"/>
        </w:r>
        <w:r>
          <w:rPr>
            <w:noProof/>
            <w:webHidden/>
          </w:rPr>
          <w:t>7</w:t>
        </w:r>
        <w:r>
          <w:rPr>
            <w:noProof/>
            <w:webHidden/>
          </w:rPr>
          <w:fldChar w:fldCharType="end"/>
        </w:r>
      </w:hyperlink>
    </w:p>
    <w:p w14:paraId="1BDFC37D" w14:textId="2A9847A6" w:rsidR="00FE06C6" w:rsidRDefault="00FE06C6">
      <w:pPr>
        <w:pStyle w:val="Kazaloslik"/>
        <w:tabs>
          <w:tab w:val="right" w:leader="dot" w:pos="9062"/>
        </w:tabs>
        <w:rPr>
          <w:noProof/>
        </w:rPr>
      </w:pPr>
      <w:hyperlink w:anchor="_Toc36083761" w:history="1">
        <w:r w:rsidRPr="008351D3">
          <w:rPr>
            <w:rStyle w:val="Hiperpovezava"/>
            <w:noProof/>
          </w:rPr>
          <w:t>Slika 10: Računalniška aplikacija - podani podatki</w:t>
        </w:r>
        <w:r>
          <w:rPr>
            <w:noProof/>
            <w:webHidden/>
          </w:rPr>
          <w:tab/>
        </w:r>
        <w:r>
          <w:rPr>
            <w:noProof/>
            <w:webHidden/>
          </w:rPr>
          <w:fldChar w:fldCharType="begin"/>
        </w:r>
        <w:r>
          <w:rPr>
            <w:noProof/>
            <w:webHidden/>
          </w:rPr>
          <w:instrText xml:space="preserve"> PAGEREF _Toc36083761 \h </w:instrText>
        </w:r>
        <w:r>
          <w:rPr>
            <w:noProof/>
            <w:webHidden/>
          </w:rPr>
        </w:r>
        <w:r>
          <w:rPr>
            <w:noProof/>
            <w:webHidden/>
          </w:rPr>
          <w:fldChar w:fldCharType="separate"/>
        </w:r>
        <w:r>
          <w:rPr>
            <w:noProof/>
            <w:webHidden/>
          </w:rPr>
          <w:t>7</w:t>
        </w:r>
        <w:r>
          <w:rPr>
            <w:noProof/>
            <w:webHidden/>
          </w:rPr>
          <w:fldChar w:fldCharType="end"/>
        </w:r>
      </w:hyperlink>
    </w:p>
    <w:p w14:paraId="725B6474" w14:textId="5693F8DA" w:rsidR="00FE06C6" w:rsidRDefault="00FE06C6">
      <w:pPr>
        <w:pStyle w:val="Kazaloslik"/>
        <w:tabs>
          <w:tab w:val="right" w:leader="dot" w:pos="9062"/>
        </w:tabs>
        <w:rPr>
          <w:noProof/>
        </w:rPr>
      </w:pPr>
      <w:hyperlink w:anchor="_Toc36083762" w:history="1">
        <w:r w:rsidRPr="008351D3">
          <w:rPr>
            <w:rStyle w:val="Hiperpovezava"/>
            <w:noProof/>
          </w:rPr>
          <w:t>Slika 11: Računalniška aplikacija – shrani</w:t>
        </w:r>
        <w:r>
          <w:rPr>
            <w:noProof/>
            <w:webHidden/>
          </w:rPr>
          <w:tab/>
        </w:r>
        <w:r>
          <w:rPr>
            <w:noProof/>
            <w:webHidden/>
          </w:rPr>
          <w:fldChar w:fldCharType="begin"/>
        </w:r>
        <w:r>
          <w:rPr>
            <w:noProof/>
            <w:webHidden/>
          </w:rPr>
          <w:instrText xml:space="preserve"> PAGEREF _Toc36083762 \h </w:instrText>
        </w:r>
        <w:r>
          <w:rPr>
            <w:noProof/>
            <w:webHidden/>
          </w:rPr>
        </w:r>
        <w:r>
          <w:rPr>
            <w:noProof/>
            <w:webHidden/>
          </w:rPr>
          <w:fldChar w:fldCharType="separate"/>
        </w:r>
        <w:r>
          <w:rPr>
            <w:noProof/>
            <w:webHidden/>
          </w:rPr>
          <w:t>8</w:t>
        </w:r>
        <w:r>
          <w:rPr>
            <w:noProof/>
            <w:webHidden/>
          </w:rPr>
          <w:fldChar w:fldCharType="end"/>
        </w:r>
      </w:hyperlink>
    </w:p>
    <w:p w14:paraId="3729B25F" w14:textId="46CA99C4" w:rsidR="00FE06C6" w:rsidRDefault="00FE06C6">
      <w:pPr>
        <w:pStyle w:val="Kazaloslik"/>
        <w:tabs>
          <w:tab w:val="right" w:leader="dot" w:pos="9062"/>
        </w:tabs>
        <w:rPr>
          <w:noProof/>
        </w:rPr>
      </w:pPr>
      <w:hyperlink w:anchor="_Toc36083763" w:history="1">
        <w:r w:rsidRPr="008351D3">
          <w:rPr>
            <w:rStyle w:val="Hiperpovezava"/>
            <w:noProof/>
          </w:rPr>
          <w:t>Slika 12: Računalniška aplikacija – nastavitve</w:t>
        </w:r>
        <w:r>
          <w:rPr>
            <w:noProof/>
            <w:webHidden/>
          </w:rPr>
          <w:tab/>
        </w:r>
        <w:r>
          <w:rPr>
            <w:noProof/>
            <w:webHidden/>
          </w:rPr>
          <w:fldChar w:fldCharType="begin"/>
        </w:r>
        <w:r>
          <w:rPr>
            <w:noProof/>
            <w:webHidden/>
          </w:rPr>
          <w:instrText xml:space="preserve"> PAGEREF _Toc36083763 \h </w:instrText>
        </w:r>
        <w:r>
          <w:rPr>
            <w:noProof/>
            <w:webHidden/>
          </w:rPr>
        </w:r>
        <w:r>
          <w:rPr>
            <w:noProof/>
            <w:webHidden/>
          </w:rPr>
          <w:fldChar w:fldCharType="separate"/>
        </w:r>
        <w:r>
          <w:rPr>
            <w:noProof/>
            <w:webHidden/>
          </w:rPr>
          <w:t>8</w:t>
        </w:r>
        <w:r>
          <w:rPr>
            <w:noProof/>
            <w:webHidden/>
          </w:rPr>
          <w:fldChar w:fldCharType="end"/>
        </w:r>
      </w:hyperlink>
    </w:p>
    <w:p w14:paraId="55ACC6A5" w14:textId="2F79609B" w:rsidR="00FE06C6" w:rsidRDefault="00FE06C6">
      <w:pPr>
        <w:pStyle w:val="Kazaloslik"/>
        <w:tabs>
          <w:tab w:val="right" w:leader="dot" w:pos="9062"/>
        </w:tabs>
        <w:rPr>
          <w:noProof/>
        </w:rPr>
      </w:pPr>
      <w:hyperlink w:anchor="_Toc36083764" w:history="1">
        <w:r w:rsidRPr="008351D3">
          <w:rPr>
            <w:rStyle w:val="Hiperpovezava"/>
            <w:noProof/>
          </w:rPr>
          <w:t>Slika 13: Računalniška aplikacija – liki in telesa</w:t>
        </w:r>
        <w:r>
          <w:rPr>
            <w:noProof/>
            <w:webHidden/>
          </w:rPr>
          <w:tab/>
        </w:r>
        <w:r>
          <w:rPr>
            <w:noProof/>
            <w:webHidden/>
          </w:rPr>
          <w:fldChar w:fldCharType="begin"/>
        </w:r>
        <w:r>
          <w:rPr>
            <w:noProof/>
            <w:webHidden/>
          </w:rPr>
          <w:instrText xml:space="preserve"> PAGEREF _Toc36083764 \h </w:instrText>
        </w:r>
        <w:r>
          <w:rPr>
            <w:noProof/>
            <w:webHidden/>
          </w:rPr>
        </w:r>
        <w:r>
          <w:rPr>
            <w:noProof/>
            <w:webHidden/>
          </w:rPr>
          <w:fldChar w:fldCharType="separate"/>
        </w:r>
        <w:r>
          <w:rPr>
            <w:noProof/>
            <w:webHidden/>
          </w:rPr>
          <w:t>9</w:t>
        </w:r>
        <w:r>
          <w:rPr>
            <w:noProof/>
            <w:webHidden/>
          </w:rPr>
          <w:fldChar w:fldCharType="end"/>
        </w:r>
      </w:hyperlink>
    </w:p>
    <w:p w14:paraId="604D8381" w14:textId="730499B7" w:rsidR="00FE06C6" w:rsidRDefault="00FE06C6">
      <w:pPr>
        <w:pStyle w:val="Kazaloslik"/>
        <w:tabs>
          <w:tab w:val="right" w:leader="dot" w:pos="9062"/>
        </w:tabs>
        <w:rPr>
          <w:noProof/>
        </w:rPr>
      </w:pPr>
      <w:hyperlink w:anchor="_Toc36083765" w:history="1">
        <w:r w:rsidRPr="008351D3">
          <w:rPr>
            <w:rStyle w:val="Hiperpovezava"/>
            <w:noProof/>
          </w:rPr>
          <w:t>Slika 14: Računalniška aplikacija - generiran PDF dokument</w:t>
        </w:r>
        <w:r>
          <w:rPr>
            <w:noProof/>
            <w:webHidden/>
          </w:rPr>
          <w:tab/>
        </w:r>
        <w:r>
          <w:rPr>
            <w:noProof/>
            <w:webHidden/>
          </w:rPr>
          <w:fldChar w:fldCharType="begin"/>
        </w:r>
        <w:r>
          <w:rPr>
            <w:noProof/>
            <w:webHidden/>
          </w:rPr>
          <w:instrText xml:space="preserve"> PAGEREF _Toc36083765 \h </w:instrText>
        </w:r>
        <w:r>
          <w:rPr>
            <w:noProof/>
            <w:webHidden/>
          </w:rPr>
        </w:r>
        <w:r>
          <w:rPr>
            <w:noProof/>
            <w:webHidden/>
          </w:rPr>
          <w:fldChar w:fldCharType="separate"/>
        </w:r>
        <w:r>
          <w:rPr>
            <w:noProof/>
            <w:webHidden/>
          </w:rPr>
          <w:t>9</w:t>
        </w:r>
        <w:r>
          <w:rPr>
            <w:noProof/>
            <w:webHidden/>
          </w:rPr>
          <w:fldChar w:fldCharType="end"/>
        </w:r>
      </w:hyperlink>
    </w:p>
    <w:p w14:paraId="18BAC45B" w14:textId="4B7B0E88" w:rsidR="00FE06C6" w:rsidRDefault="00FE06C6">
      <w:pPr>
        <w:pStyle w:val="Kazaloslik"/>
        <w:tabs>
          <w:tab w:val="right" w:leader="dot" w:pos="9062"/>
        </w:tabs>
        <w:rPr>
          <w:noProof/>
        </w:rPr>
      </w:pPr>
      <w:hyperlink w:anchor="_Toc36083766" w:history="1">
        <w:r w:rsidRPr="008351D3">
          <w:rPr>
            <w:rStyle w:val="Hiperpovezava"/>
            <w:noProof/>
          </w:rPr>
          <w:t>Slika 15: Mobilna aplikacija - uporabniški vmesnik</w:t>
        </w:r>
        <w:r>
          <w:rPr>
            <w:noProof/>
            <w:webHidden/>
          </w:rPr>
          <w:tab/>
        </w:r>
        <w:r>
          <w:rPr>
            <w:noProof/>
            <w:webHidden/>
          </w:rPr>
          <w:fldChar w:fldCharType="begin"/>
        </w:r>
        <w:r>
          <w:rPr>
            <w:noProof/>
            <w:webHidden/>
          </w:rPr>
          <w:instrText xml:space="preserve"> PAGEREF _Toc36083766 \h </w:instrText>
        </w:r>
        <w:r>
          <w:rPr>
            <w:noProof/>
            <w:webHidden/>
          </w:rPr>
        </w:r>
        <w:r>
          <w:rPr>
            <w:noProof/>
            <w:webHidden/>
          </w:rPr>
          <w:fldChar w:fldCharType="separate"/>
        </w:r>
        <w:r>
          <w:rPr>
            <w:noProof/>
            <w:webHidden/>
          </w:rPr>
          <w:t>10</w:t>
        </w:r>
        <w:r>
          <w:rPr>
            <w:noProof/>
            <w:webHidden/>
          </w:rPr>
          <w:fldChar w:fldCharType="end"/>
        </w:r>
      </w:hyperlink>
    </w:p>
    <w:p w14:paraId="500B9E64" w14:textId="2BFDC7D0" w:rsidR="00FE06C6" w:rsidRDefault="00FE06C6">
      <w:pPr>
        <w:pStyle w:val="Kazaloslik"/>
        <w:tabs>
          <w:tab w:val="right" w:leader="dot" w:pos="9062"/>
        </w:tabs>
        <w:rPr>
          <w:noProof/>
        </w:rPr>
      </w:pPr>
      <w:hyperlink w:anchor="_Toc36083767" w:history="1">
        <w:r w:rsidRPr="008351D3">
          <w:rPr>
            <w:rStyle w:val="Hiperpovezava"/>
            <w:noProof/>
          </w:rPr>
          <w:t>Slika 16: Mobilna aplikacija - naloge</w:t>
        </w:r>
        <w:r>
          <w:rPr>
            <w:noProof/>
            <w:webHidden/>
          </w:rPr>
          <w:tab/>
        </w:r>
        <w:r>
          <w:rPr>
            <w:noProof/>
            <w:webHidden/>
          </w:rPr>
          <w:fldChar w:fldCharType="begin"/>
        </w:r>
        <w:r>
          <w:rPr>
            <w:noProof/>
            <w:webHidden/>
          </w:rPr>
          <w:instrText xml:space="preserve"> PAGEREF _Toc36083767 \h </w:instrText>
        </w:r>
        <w:r>
          <w:rPr>
            <w:noProof/>
            <w:webHidden/>
          </w:rPr>
        </w:r>
        <w:r>
          <w:rPr>
            <w:noProof/>
            <w:webHidden/>
          </w:rPr>
          <w:fldChar w:fldCharType="separate"/>
        </w:r>
        <w:r>
          <w:rPr>
            <w:noProof/>
            <w:webHidden/>
          </w:rPr>
          <w:t>10</w:t>
        </w:r>
        <w:r>
          <w:rPr>
            <w:noProof/>
            <w:webHidden/>
          </w:rPr>
          <w:fldChar w:fldCharType="end"/>
        </w:r>
      </w:hyperlink>
    </w:p>
    <w:p w14:paraId="68C8392B" w14:textId="34CBB7CE" w:rsidR="00FE06C6" w:rsidRDefault="00FE06C6">
      <w:pPr>
        <w:pStyle w:val="Kazaloslik"/>
        <w:tabs>
          <w:tab w:val="right" w:leader="dot" w:pos="9062"/>
        </w:tabs>
        <w:rPr>
          <w:noProof/>
        </w:rPr>
      </w:pPr>
      <w:hyperlink w:anchor="_Toc36083768" w:history="1">
        <w:r w:rsidRPr="008351D3">
          <w:rPr>
            <w:rStyle w:val="Hiperpovezava"/>
            <w:noProof/>
          </w:rPr>
          <w:t>Slika 17: Mobilna aplikacija - nastavitve</w:t>
        </w:r>
        <w:r>
          <w:rPr>
            <w:noProof/>
            <w:webHidden/>
          </w:rPr>
          <w:tab/>
        </w:r>
        <w:r>
          <w:rPr>
            <w:noProof/>
            <w:webHidden/>
          </w:rPr>
          <w:fldChar w:fldCharType="begin"/>
        </w:r>
        <w:r>
          <w:rPr>
            <w:noProof/>
            <w:webHidden/>
          </w:rPr>
          <w:instrText xml:space="preserve"> PAGEREF _Toc36083768 \h </w:instrText>
        </w:r>
        <w:r>
          <w:rPr>
            <w:noProof/>
            <w:webHidden/>
          </w:rPr>
        </w:r>
        <w:r>
          <w:rPr>
            <w:noProof/>
            <w:webHidden/>
          </w:rPr>
          <w:fldChar w:fldCharType="separate"/>
        </w:r>
        <w:r>
          <w:rPr>
            <w:noProof/>
            <w:webHidden/>
          </w:rPr>
          <w:t>11</w:t>
        </w:r>
        <w:r>
          <w:rPr>
            <w:noProof/>
            <w:webHidden/>
          </w:rPr>
          <w:fldChar w:fldCharType="end"/>
        </w:r>
      </w:hyperlink>
    </w:p>
    <w:p w14:paraId="6ADDC071" w14:textId="64461477" w:rsidR="00CC3E4C" w:rsidRDefault="00FE06C6" w:rsidP="00CC3E4C">
      <w:r>
        <w:fldChar w:fldCharType="end"/>
      </w:r>
    </w:p>
    <w:p w14:paraId="01A77CAF" w14:textId="6BF58BC7" w:rsidR="00CC3E4C" w:rsidRPr="00000C43" w:rsidRDefault="00CC3E4C">
      <w:r>
        <w:br w:type="page"/>
      </w:r>
    </w:p>
    <w:p w14:paraId="17291102" w14:textId="77777777" w:rsidR="004B182A" w:rsidRDefault="004B182A" w:rsidP="00D8602A">
      <w:pPr>
        <w:pStyle w:val="1Naslov"/>
        <w:sectPr w:rsidR="004B182A" w:rsidSect="00EA7F2F">
          <w:pgSz w:w="11906" w:h="16838"/>
          <w:pgMar w:top="1417" w:right="1417" w:bottom="1417" w:left="1417" w:header="708" w:footer="708" w:gutter="0"/>
          <w:pgNumType w:fmt="upperRoman" w:start="1"/>
          <w:cols w:space="708"/>
          <w:docGrid w:linePitch="360"/>
        </w:sectPr>
      </w:pPr>
    </w:p>
    <w:p w14:paraId="6FA2D274" w14:textId="10C9575C" w:rsidR="00CC3E4C" w:rsidRDefault="00CC3E4C" w:rsidP="00D8602A">
      <w:pPr>
        <w:pStyle w:val="1Naslov"/>
        <w:rPr>
          <w:ins w:id="2" w:author="Klemen Šuštar" w:date="2019-12-01T19:40:00Z"/>
        </w:rPr>
      </w:pPr>
      <w:bookmarkStart w:id="3" w:name="_Toc36083769"/>
      <w:commentRangeStart w:id="4"/>
      <w:r w:rsidRPr="00D8602A">
        <w:lastRenderedPageBreak/>
        <w:t>Uvod</w:t>
      </w:r>
      <w:commentRangeEnd w:id="4"/>
      <w:r w:rsidR="00E3585D">
        <w:rPr>
          <w:rStyle w:val="Pripombasklic"/>
          <w:rFonts w:asciiTheme="minorHAnsi" w:hAnsiTheme="minorHAnsi"/>
          <w:b w:val="0"/>
        </w:rPr>
        <w:commentReference w:id="4"/>
      </w:r>
      <w:bookmarkEnd w:id="3"/>
    </w:p>
    <w:p w14:paraId="5EB6DD07" w14:textId="097D275D" w:rsidR="00EB6633" w:rsidRDefault="00F97B1B" w:rsidP="00F97B1B">
      <w:pPr>
        <w:rPr>
          <w:ins w:id="5" w:author="Klemen Šuštar" w:date="2019-12-01T19:46:00Z"/>
        </w:rPr>
      </w:pPr>
      <w:ins w:id="6" w:author="Klemen Šuštar" w:date="2019-12-01T19:40:00Z">
        <w:r>
          <w:t xml:space="preserve">Razširjena resničnost je novost na področju mobilne tehnologije, ki zadnja leta postaja </w:t>
        </w:r>
      </w:ins>
      <w:ins w:id="7" w:author="Klemen Šuštar" w:date="2019-12-01T19:41:00Z">
        <w:r>
          <w:t xml:space="preserve">bolj in bolj popularna. </w:t>
        </w:r>
      </w:ins>
      <w:ins w:id="8" w:author="Klemen Šuštar" w:date="2019-12-01T19:44:00Z">
        <w:r>
          <w:t>Je tehnologija s katero resničnost izboljšamo</w:t>
        </w:r>
        <w:r w:rsidR="008360B8">
          <w:t xml:space="preserve"> z računalniško gene</w:t>
        </w:r>
      </w:ins>
      <w:ins w:id="9" w:author="Klemen Šuštar" w:date="2019-12-01T19:45:00Z">
        <w:r w:rsidR="008360B8">
          <w:t>riranimi informacijami</w:t>
        </w:r>
      </w:ins>
      <w:ins w:id="10" w:author="Klemen Šuštar" w:date="2019-12-01T19:46:00Z">
        <w:r w:rsidR="008360B8">
          <w:t>.</w:t>
        </w:r>
      </w:ins>
      <w:ins w:id="11" w:author="Klemen Šuštar" w:date="2019-12-01T19:52:00Z">
        <w:r w:rsidR="008360B8">
          <w:t xml:space="preserve"> </w:t>
        </w:r>
      </w:ins>
      <w:ins w:id="12" w:author="Klemen Šuštar" w:date="2019-12-01T19:55:00Z">
        <w:r w:rsidR="00EB6633">
          <w:t>Uporablja se</w:t>
        </w:r>
      </w:ins>
      <w:ins w:id="13" w:author="Klemen Šuštar" w:date="2019-12-01T19:58:00Z">
        <w:r w:rsidR="00EB6633">
          <w:t xml:space="preserve"> lahko v poslu, izobraževanju in</w:t>
        </w:r>
      </w:ins>
      <w:ins w:id="14" w:author="Klemen Šuštar" w:date="2019-12-01T20:02:00Z">
        <w:r w:rsidR="00EB6633">
          <w:t xml:space="preserve"> z</w:t>
        </w:r>
      </w:ins>
      <w:ins w:id="15" w:author="Klemen Šuštar" w:date="2019-12-01T20:03:00Z">
        <w:r w:rsidR="00EB6633">
          <w:t>a</w:t>
        </w:r>
      </w:ins>
      <w:ins w:id="16" w:author="Klemen Šuštar" w:date="2019-12-01T19:58:00Z">
        <w:r w:rsidR="00EB6633">
          <w:t xml:space="preserve"> zabav</w:t>
        </w:r>
      </w:ins>
      <w:ins w:id="17" w:author="Klemen Šuštar" w:date="2019-12-01T20:03:00Z">
        <w:r w:rsidR="00EB6633">
          <w:t>o</w:t>
        </w:r>
      </w:ins>
      <w:ins w:id="18" w:author="Klemen Šuštar" w:date="2019-12-01T19:59:00Z">
        <w:r w:rsidR="00EB6633">
          <w:t>.</w:t>
        </w:r>
      </w:ins>
      <w:ins w:id="19" w:author="Klemen Šuštar" w:date="2019-12-01T19:58:00Z">
        <w:r w:rsidR="00EB6633">
          <w:t xml:space="preserve"> </w:t>
        </w:r>
      </w:ins>
      <w:sdt>
        <w:sdtPr>
          <w:id w:val="-144206197"/>
          <w:citation/>
        </w:sdtPr>
        <w:sdtContent>
          <w:r w:rsidR="00897289">
            <w:fldChar w:fldCharType="begin"/>
          </w:r>
          <w:r w:rsidR="00897289">
            <w:instrText xml:space="preserve"> CITATION Lin07 \l 1060 </w:instrText>
          </w:r>
          <w:r w:rsidR="00897289">
            <w:fldChar w:fldCharType="separate"/>
          </w:r>
          <w:r w:rsidR="00C91235" w:rsidRPr="00C91235">
            <w:rPr>
              <w:noProof/>
            </w:rPr>
            <w:t>[1]</w:t>
          </w:r>
          <w:r w:rsidR="00897289">
            <w:fldChar w:fldCharType="end"/>
          </w:r>
        </w:sdtContent>
      </w:sdt>
    </w:p>
    <w:p w14:paraId="7773C92F" w14:textId="66E95B7F" w:rsidR="00EB6633" w:rsidRPr="00F97B1B" w:rsidRDefault="008360B8">
      <w:pPr>
        <w:pPrChange w:id="20" w:author="Klemen Šuštar" w:date="2019-12-01T19:40:00Z">
          <w:pPr>
            <w:pStyle w:val="1Naslov"/>
          </w:pPr>
        </w:pPrChange>
      </w:pPr>
      <w:ins w:id="21" w:author="Klemen Šuštar" w:date="2019-12-01T19:48:00Z">
        <w:r>
          <w:t xml:space="preserve">S to tehnologijo lahko prikažemo informacije, katere bi drugače bile zapisane </w:t>
        </w:r>
      </w:ins>
      <w:ins w:id="22" w:author="Klemen Šuštar" w:date="2019-12-01T19:49:00Z">
        <w:r>
          <w:t>na papirju, v realnosti</w:t>
        </w:r>
      </w:ins>
      <w:ins w:id="23" w:author="Klemen Šuštar" w:date="2019-12-01T19:51:00Z">
        <w:r>
          <w:t>, tako</w:t>
        </w:r>
      </w:ins>
      <w:ins w:id="24" w:author="Klemen Šuštar" w:date="2019-12-01T19:52:00Z">
        <w:r>
          <w:t xml:space="preserve"> da v</w:t>
        </w:r>
      </w:ins>
      <w:ins w:id="25" w:author="Klemen Šuštar" w:date="2019-12-01T19:49:00Z">
        <w:r>
          <w:t xml:space="preserve"> prihodnosti lahko namesto pisnih</w:t>
        </w:r>
      </w:ins>
      <w:ins w:id="26" w:author="Klemen Šuštar" w:date="2019-12-01T19:50:00Z">
        <w:r>
          <w:t xml:space="preserve"> navodil za uporabo neke naprave pričakujemo samo QR-kodo katera nam bo v </w:t>
        </w:r>
      </w:ins>
      <w:ins w:id="27" w:author="Klemen Šuštar" w:date="2019-12-01T19:59:00Z">
        <w:r w:rsidR="00EB6633">
          <w:t xml:space="preserve">razširjeni </w:t>
        </w:r>
      </w:ins>
      <w:ins w:id="28" w:author="Klemen Šuštar" w:date="2019-12-01T19:50:00Z">
        <w:r>
          <w:t xml:space="preserve"> resničnosti prikazala</w:t>
        </w:r>
      </w:ins>
      <w:ins w:id="29" w:author="Klemen Šuštar" w:date="2019-12-01T19:51:00Z">
        <w:r>
          <w:t xml:space="preserve"> napravo in vizualno prikazala kako se uporablja.</w:t>
        </w:r>
      </w:ins>
    </w:p>
    <w:p w14:paraId="33322137" w14:textId="41DA1391" w:rsidR="00997B9F" w:rsidRPr="00997B9F" w:rsidRDefault="00CC3E4C" w:rsidP="00997B9F">
      <w:pPr>
        <w:pStyle w:val="2Naslov"/>
      </w:pPr>
      <w:bookmarkStart w:id="30" w:name="_Toc36083770"/>
      <w:r w:rsidRPr="00A84BBA">
        <w:t>Opis naloge</w:t>
      </w:r>
      <w:bookmarkEnd w:id="30"/>
    </w:p>
    <w:p w14:paraId="5C6E12A3" w14:textId="12948FB1" w:rsidR="00AA5273" w:rsidRPr="00A84BBA" w:rsidRDefault="00997B9F" w:rsidP="00AA5273">
      <w:ins w:id="31" w:author="Klemen Šuštar" w:date="2019-12-01T19:31:00Z">
        <w:r>
          <w:t xml:space="preserve">Kandidat </w:t>
        </w:r>
        <w:r w:rsidRPr="00997B9F">
          <w:t>razvije aplikacijo za podporo razširjene resničnosti (AR). Vzpostavi si delovno okolje in v skladu z navodili aplikacijo realizira. Aplikacija naj omogoča generiranje AR učnih aktivnosti na izbranem področju za splošno rabo pri pouku. Aplikacija naj omogoča dva načina uporabe, in sicer za učitelja, ki bo generiral učne aktivnosti in učenca, ki bo prejel učni list z grafičnimi elementi, ki bodo z uporabo pametnega telefona (ali tablice) in narejene mobilne aplikacije prikazani na uporabnikovi napravi.</w:t>
        </w:r>
      </w:ins>
      <w:commentRangeStart w:id="32"/>
      <w:del w:id="33" w:author="Klemen Šuštar" w:date="2019-12-01T19:32:00Z">
        <w:r w:rsidR="00AA5273" w:rsidDel="00997B9F">
          <w:delText xml:space="preserve">Dijak bo razvil aplikaciji za generiranje AR učnih aktivnosti s področja geometrijskih likov in teles. </w:delText>
        </w:r>
        <w:r w:rsidR="00203B3F" w:rsidDel="00997B9F">
          <w:delText xml:space="preserve">Prva aplikacija bo namenjena učiteljem in se bo uporabljala za generiranje nalog. Druga aplikacija </w:delText>
        </w:r>
        <w:r w:rsidR="00323485" w:rsidDel="00997B9F">
          <w:delText xml:space="preserve">pa </w:delText>
        </w:r>
        <w:r w:rsidR="00203B3F" w:rsidDel="00997B9F">
          <w:delText>bo z podporo AR namenjena učencem za vizualno predstavo likov oziroma teles.</w:delText>
        </w:r>
      </w:del>
      <w:commentRangeEnd w:id="32"/>
      <w:r w:rsidR="00E3585D">
        <w:rPr>
          <w:rStyle w:val="Pripombasklic"/>
        </w:rPr>
        <w:commentReference w:id="32"/>
      </w:r>
    </w:p>
    <w:p w14:paraId="31F2BA93" w14:textId="5F514CB4" w:rsidR="00CC3E4C" w:rsidRDefault="00A84BBA" w:rsidP="00D8602A">
      <w:pPr>
        <w:pStyle w:val="2Naslov"/>
      </w:pPr>
      <w:bookmarkStart w:id="34" w:name="_Toc36083771"/>
      <w:r w:rsidRPr="00A84BBA">
        <w:t>Cilj</w:t>
      </w:r>
      <w:r>
        <w:t xml:space="preserve"> naloge</w:t>
      </w:r>
      <w:bookmarkEnd w:id="34"/>
    </w:p>
    <w:p w14:paraId="1CD864CD" w14:textId="77777777" w:rsidR="00572A4E" w:rsidRDefault="004D4460" w:rsidP="00203B3F">
      <w:r>
        <w:t xml:space="preserve">Naloga ima dva cilja. </w:t>
      </w:r>
    </w:p>
    <w:p w14:paraId="2C0E2D76" w14:textId="2E31BA79" w:rsidR="00572A4E" w:rsidRDefault="004D4460" w:rsidP="00203B3F">
      <w:r>
        <w:t>Prvi cilj je</w:t>
      </w:r>
      <w:r w:rsidR="00323485">
        <w:t xml:space="preserve">, da </w:t>
      </w:r>
      <w:ins w:id="35" w:author="Uroš Ocepek" w:date="2019-11-24T14:14:00Z">
        <w:r w:rsidR="00E3585D">
          <w:t xml:space="preserve">lahko </w:t>
        </w:r>
      </w:ins>
      <w:r w:rsidR="00323485">
        <w:t>učitelj s pomočjo aplikacije</w:t>
      </w:r>
      <w:del w:id="36" w:author="Uroš Ocepek" w:date="2019-11-24T14:14:00Z">
        <w:r w:rsidR="00323485" w:rsidDel="00E3585D">
          <w:delText xml:space="preserve"> lahko</w:delText>
        </w:r>
      </w:del>
      <w:r w:rsidR="00323485">
        <w:t xml:space="preserve"> izbere lik oziroma telo</w:t>
      </w:r>
      <w:r>
        <w:t xml:space="preserve">, </w:t>
      </w:r>
      <w:ins w:id="37" w:author="Uroš Ocepek" w:date="2019-11-24T14:14:00Z">
        <w:r w:rsidR="00E3585D">
          <w:t xml:space="preserve">nato </w:t>
        </w:r>
      </w:ins>
      <w:r>
        <w:t xml:space="preserve">izbere naloge </w:t>
      </w:r>
      <w:del w:id="38" w:author="Uroš Ocepek" w:date="2019-11-24T14:14:00Z">
        <w:r w:rsidDel="00E3585D">
          <w:delText>oziroma vse skupaj naključno</w:delText>
        </w:r>
      </w:del>
      <w:ins w:id="39" w:author="Uroš Ocepek" w:date="2019-11-24T14:14:00Z">
        <w:r w:rsidR="00E3585D">
          <w:t>i</w:t>
        </w:r>
      </w:ins>
      <w:ins w:id="40" w:author="Uroš Ocepek" w:date="2019-11-24T14:15:00Z">
        <w:r w:rsidR="00E3585D">
          <w:t>n nato</w:t>
        </w:r>
      </w:ins>
      <w:r>
        <w:t xml:space="preserve"> generira </w:t>
      </w:r>
      <w:del w:id="41" w:author="Uroš Ocepek" w:date="2019-11-24T14:15:00Z">
        <w:r w:rsidDel="00E3585D">
          <w:delText xml:space="preserve">v </w:delText>
        </w:r>
      </w:del>
      <w:r w:rsidR="00A23554">
        <w:t>PDF</w:t>
      </w:r>
      <w:r>
        <w:t xml:space="preserve"> datoteko, </w:t>
      </w:r>
      <w:del w:id="42" w:author="Uroš Ocepek" w:date="2019-11-24T14:15:00Z">
        <w:r w:rsidDel="00E3585D">
          <w:delText>kjer je</w:delText>
        </w:r>
      </w:del>
      <w:ins w:id="43" w:author="Uroš Ocepek" w:date="2019-11-24T14:15:00Z">
        <w:r w:rsidR="00E3585D">
          <w:t>ki vsebuje</w:t>
        </w:r>
      </w:ins>
      <w:r>
        <w:t xml:space="preserve"> navodilo naloge in </w:t>
      </w:r>
      <w:del w:id="44" w:author="Uroš Ocepek" w:date="2019-11-24T14:15:00Z">
        <w:r w:rsidDel="00E3585D">
          <w:delText xml:space="preserve">QR </w:delText>
        </w:r>
      </w:del>
      <w:ins w:id="45" w:author="Uroš Ocepek" w:date="2019-11-24T14:15:00Z">
        <w:r w:rsidR="00E3585D">
          <w:t>QR-</w:t>
        </w:r>
      </w:ins>
      <w:del w:id="46" w:author="Uroš Ocepek" w:date="2019-11-24T14:15:00Z">
        <w:r w:rsidDel="00E3585D">
          <w:delText xml:space="preserve">koda </w:delText>
        </w:r>
      </w:del>
      <w:ins w:id="47" w:author="Uroš Ocepek" w:date="2019-11-24T14:15:00Z">
        <w:r w:rsidR="00E3585D">
          <w:t xml:space="preserve">kodo </w:t>
        </w:r>
      </w:ins>
      <w:r>
        <w:t xml:space="preserve">za izbran oziroma generiran lik. </w:t>
      </w:r>
    </w:p>
    <w:p w14:paraId="4E4EF106" w14:textId="1A2502DA" w:rsidR="0039016C" w:rsidRPr="00D8602A" w:rsidRDefault="004D4460" w:rsidP="00D8602A">
      <w:r>
        <w:t xml:space="preserve">Drugi cilj pa je vizualna predstava likov oziroma teles s pomočjo razširjene resničnosti (AR). Učenec bo s pomočjo aplikacije na telefonu lahko skeniral </w:t>
      </w:r>
      <w:del w:id="48" w:author="Uroš Ocepek" w:date="2019-11-24T14:15:00Z">
        <w:r w:rsidDel="00E3585D">
          <w:delText xml:space="preserve">QR </w:delText>
        </w:r>
      </w:del>
      <w:ins w:id="49" w:author="Uroš Ocepek" w:date="2019-11-24T14:15:00Z">
        <w:r w:rsidR="00E3585D">
          <w:t>QR-</w:t>
        </w:r>
      </w:ins>
      <w:r>
        <w:t xml:space="preserve">kodo, ta pa mu bo prikazala lik oziroma telo, ki ga je učitelj generiral.  </w:t>
      </w:r>
      <w:r w:rsidR="0039016C">
        <w:br w:type="page"/>
      </w:r>
    </w:p>
    <w:p w14:paraId="05AE24E8" w14:textId="2EED9206" w:rsidR="00997B9F" w:rsidRDefault="00A84BBA" w:rsidP="00997B9F">
      <w:pPr>
        <w:pStyle w:val="1Naslov"/>
        <w:rPr>
          <w:ins w:id="50" w:author="Klemen Šuštar" w:date="2019-12-01T19:33:00Z"/>
        </w:rPr>
      </w:pPr>
      <w:bookmarkStart w:id="51" w:name="_Toc36083772"/>
      <w:commentRangeStart w:id="52"/>
      <w:r w:rsidRPr="00D8602A">
        <w:lastRenderedPageBreak/>
        <w:t>Tehnologije</w:t>
      </w:r>
      <w:commentRangeEnd w:id="52"/>
      <w:r w:rsidR="00E3585D">
        <w:rPr>
          <w:rStyle w:val="Pripombasklic"/>
          <w:rFonts w:asciiTheme="minorHAnsi" w:hAnsiTheme="minorHAnsi"/>
          <w:b w:val="0"/>
        </w:rPr>
        <w:commentReference w:id="52"/>
      </w:r>
      <w:bookmarkEnd w:id="51"/>
    </w:p>
    <w:p w14:paraId="6B07BD47" w14:textId="5072C329" w:rsidR="00997B9F" w:rsidRPr="00997B9F" w:rsidRDefault="00997B9F">
      <w:pPr>
        <w:pPrChange w:id="53" w:author="Klemen Šuštar" w:date="2019-12-01T19:33:00Z">
          <w:pPr>
            <w:pStyle w:val="1Naslov"/>
          </w:pPr>
        </w:pPrChange>
      </w:pPr>
      <w:ins w:id="54" w:author="Klemen Šuštar" w:date="2019-12-01T19:33:00Z">
        <w:r w:rsidRPr="00997B9F">
          <w:t xml:space="preserve">Pri izdelavi zaključne naloge smo se odločili, da bomo naredili aplikacije za podporo AR-tehnologije. Aplikacije si bo uporabnik namestil za pametne naprave. Pri pregledu obstoječih najpogosteje uporabljenih tehnologij smo se odločili za: </w:t>
        </w:r>
        <w:proofErr w:type="spellStart"/>
        <w:r w:rsidRPr="00997B9F">
          <w:t>Unity</w:t>
        </w:r>
        <w:proofErr w:type="spellEnd"/>
        <w:r w:rsidRPr="00997B9F">
          <w:t xml:space="preserve">, </w:t>
        </w:r>
        <w:proofErr w:type="spellStart"/>
        <w:r w:rsidRPr="00997B9F">
          <w:t>ARCore</w:t>
        </w:r>
        <w:proofErr w:type="spellEnd"/>
        <w:r w:rsidRPr="00997B9F">
          <w:t xml:space="preserve">, </w:t>
        </w:r>
        <w:proofErr w:type="spellStart"/>
        <w:r w:rsidRPr="00997B9F">
          <w:t>ZXing</w:t>
        </w:r>
        <w:proofErr w:type="spellEnd"/>
        <w:r w:rsidRPr="00997B9F">
          <w:t xml:space="preserve"> in </w:t>
        </w:r>
        <w:proofErr w:type="spellStart"/>
        <w:r w:rsidRPr="00997B9F">
          <w:t>iText</w:t>
        </w:r>
        <w:proofErr w:type="spellEnd"/>
        <w:r w:rsidRPr="00997B9F">
          <w:t>.</w:t>
        </w:r>
      </w:ins>
    </w:p>
    <w:p w14:paraId="4F9AADF7" w14:textId="2818CC89" w:rsidR="00C02A49" w:rsidRDefault="00C02A49">
      <w:pPr>
        <w:pStyle w:val="2Naslov"/>
        <w:pPrChange w:id="55" w:author="Uroš Ocepek" w:date="2019-11-24T14:16:00Z">
          <w:pPr>
            <w:pStyle w:val="1Naslov"/>
          </w:pPr>
        </w:pPrChange>
      </w:pPr>
      <w:bookmarkStart w:id="56" w:name="_Toc36083773"/>
      <w:proofErr w:type="spellStart"/>
      <w:r w:rsidRPr="00C02A49">
        <w:t>Unity</w:t>
      </w:r>
      <w:bookmarkEnd w:id="56"/>
      <w:proofErr w:type="spellEnd"/>
    </w:p>
    <w:p w14:paraId="3575A75B" w14:textId="1849B2A5" w:rsidR="0064126A" w:rsidRDefault="00572A4E" w:rsidP="00C02A49">
      <w:proofErr w:type="spellStart"/>
      <w:r>
        <w:t>Unity</w:t>
      </w:r>
      <w:proofErr w:type="spellEnd"/>
      <w:r>
        <w:t xml:space="preserve"> je razvojno okolje katerega s</w:t>
      </w:r>
      <w:del w:id="57" w:author="Klemen Šuštar" w:date="2019-12-01T20:00:00Z">
        <w:r w:rsidDel="00EB6633">
          <w:delText>e</w:delText>
        </w:r>
      </w:del>
      <w:r>
        <w:t>m</w:t>
      </w:r>
      <w:ins w:id="58" w:author="Klemen Šuštar" w:date="2019-12-01T20:00:00Z">
        <w:r w:rsidR="00EB6633">
          <w:t>o</w:t>
        </w:r>
      </w:ins>
      <w:r>
        <w:t xml:space="preserve"> uporabil</w:t>
      </w:r>
      <w:ins w:id="59" w:author="Klemen Šuštar" w:date="2019-12-01T20:00:00Z">
        <w:r w:rsidR="00EB6633">
          <w:t>i</w:t>
        </w:r>
      </w:ins>
      <w:r>
        <w:t xml:space="preserve"> za razvoj obeh aplikacij.</w:t>
      </w:r>
      <w:r w:rsidR="0064126A">
        <w:t xml:space="preserve"> Namenjeno je enostavnem razvoju aplikacij,</w:t>
      </w:r>
      <w:r>
        <w:t xml:space="preserve"> </w:t>
      </w:r>
      <w:r w:rsidR="0064126A">
        <w:t xml:space="preserve">predvsem iger za Windows, Android, itd. </w:t>
      </w:r>
      <w:sdt>
        <w:sdtPr>
          <w:id w:val="-1615136972"/>
          <w:citation/>
        </w:sdtPr>
        <w:sdtContent>
          <w:r w:rsidR="00C91235">
            <w:fldChar w:fldCharType="begin"/>
          </w:r>
          <w:r w:rsidR="00C91235">
            <w:instrText xml:space="preserve"> CITATION Fel20 \l 1060 </w:instrText>
          </w:r>
          <w:r w:rsidR="00C91235">
            <w:fldChar w:fldCharType="separate"/>
          </w:r>
          <w:r w:rsidR="00C91235" w:rsidRPr="00C91235">
            <w:rPr>
              <w:noProof/>
            </w:rPr>
            <w:t>[2]</w:t>
          </w:r>
          <w:r w:rsidR="00C91235">
            <w:fldChar w:fldCharType="end"/>
          </w:r>
        </w:sdtContent>
      </w:sdt>
    </w:p>
    <w:p w14:paraId="49FDD09B" w14:textId="6869B375" w:rsidR="0064126A" w:rsidRDefault="0064126A" w:rsidP="00C02A49">
      <w:r>
        <w:t xml:space="preserve">Največja alternativa </w:t>
      </w:r>
      <w:proofErr w:type="spellStart"/>
      <w:r>
        <w:t>Unity</w:t>
      </w:r>
      <w:proofErr w:type="spellEnd"/>
      <w:r>
        <w:t xml:space="preserve">-a je </w:t>
      </w:r>
      <w:proofErr w:type="spellStart"/>
      <w:r>
        <w:t>Unreal</w:t>
      </w:r>
      <w:proofErr w:type="spellEnd"/>
      <w:r>
        <w:t xml:space="preserve"> </w:t>
      </w:r>
      <w:proofErr w:type="spellStart"/>
      <w:r>
        <w:t>Engine</w:t>
      </w:r>
      <w:proofErr w:type="spellEnd"/>
      <w:r w:rsidR="0069457B">
        <w:t>, ki je zahtevnejši za uporabo in ima manj dokumentacije.</w:t>
      </w:r>
    </w:p>
    <w:p w14:paraId="5A6B6CAC" w14:textId="4BD1A587" w:rsidR="00C02A49" w:rsidRDefault="0064126A" w:rsidP="00C02A49">
      <w:r>
        <w:t>Za to orodje smo se odločili, ker je brezplačno, ima stalne posodobitve, v</w:t>
      </w:r>
      <w:r w:rsidR="00572A4E">
        <w:t xml:space="preserve"> njem je enostavno programirati</w:t>
      </w:r>
      <w:r>
        <w:t>,</w:t>
      </w:r>
      <w:r w:rsidR="00572A4E">
        <w:t xml:space="preserve"> saj kot programski jezik uporablja C#</w:t>
      </w:r>
      <w:r>
        <w:t>, in ima veliko skupnost, kjer lahko najdeš skoraj vse rešitve pri problemih, na katere naletiš.</w:t>
      </w:r>
    </w:p>
    <w:p w14:paraId="11867685" w14:textId="0FBDA0CC" w:rsidR="00F01F08" w:rsidRPr="00C02A49" w:rsidRDefault="00B42550" w:rsidP="00C02A49">
      <w:r>
        <w:t xml:space="preserve">Referenca: </w:t>
      </w:r>
      <w:hyperlink r:id="rId17" w:history="1">
        <w:r w:rsidRPr="0071517A">
          <w:rPr>
            <w:rStyle w:val="Hiperpovezava"/>
          </w:rPr>
          <w:t>https://unity.com/</w:t>
        </w:r>
      </w:hyperlink>
    </w:p>
    <w:p w14:paraId="6894CF1A" w14:textId="77777777" w:rsidR="00323485" w:rsidRDefault="00323485" w:rsidP="00323485">
      <w:pPr>
        <w:keepNext/>
      </w:pPr>
      <w:r>
        <w:rPr>
          <w:noProof/>
        </w:rPr>
        <w:t xml:space="preserve"> </w:t>
      </w:r>
      <w:r>
        <w:rPr>
          <w:noProof/>
        </w:rPr>
        <w:drawing>
          <wp:inline distT="0" distB="0" distL="0" distR="0" wp14:anchorId="5FFB7D15" wp14:editId="0E4472CB">
            <wp:extent cx="2520000" cy="982800"/>
            <wp:effectExtent l="0" t="0" r="0" b="825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20000" cy="982800"/>
                    </a:xfrm>
                    <a:prstGeom prst="rect">
                      <a:avLst/>
                    </a:prstGeom>
                    <a:noFill/>
                    <a:ln>
                      <a:noFill/>
                    </a:ln>
                  </pic:spPr>
                </pic:pic>
              </a:graphicData>
            </a:graphic>
          </wp:inline>
        </w:drawing>
      </w:r>
    </w:p>
    <w:p w14:paraId="783B273F" w14:textId="66C76CEC" w:rsidR="00323485" w:rsidRDefault="00323485" w:rsidP="00323485">
      <w:pPr>
        <w:pStyle w:val="Napis"/>
      </w:pPr>
      <w:bookmarkStart w:id="60" w:name="_Toc32175168"/>
      <w:bookmarkStart w:id="61" w:name="_Toc36078615"/>
      <w:bookmarkStart w:id="62" w:name="_Toc36083752"/>
      <w:r>
        <w:t xml:space="preserve">Slika </w:t>
      </w:r>
      <w:fldSimple w:instr=" SEQ Slika \* ARABIC ">
        <w:r w:rsidR="007229D3">
          <w:rPr>
            <w:noProof/>
          </w:rPr>
          <w:t>1</w:t>
        </w:r>
      </w:fldSimple>
      <w:r>
        <w:t xml:space="preserve">: Logotip </w:t>
      </w:r>
      <w:proofErr w:type="spellStart"/>
      <w:r>
        <w:t>Unity</w:t>
      </w:r>
      <w:bookmarkEnd w:id="60"/>
      <w:bookmarkEnd w:id="61"/>
      <w:bookmarkEnd w:id="62"/>
      <w:proofErr w:type="spellEnd"/>
    </w:p>
    <w:p w14:paraId="7C980789" w14:textId="0980EAB9" w:rsidR="00C02A49" w:rsidRDefault="00C02A49" w:rsidP="00C02A49">
      <w:pPr>
        <w:pStyle w:val="2Naslov"/>
      </w:pPr>
      <w:bookmarkStart w:id="63" w:name="_Toc36083774"/>
      <w:proofErr w:type="spellStart"/>
      <w:r w:rsidRPr="00C02A49">
        <w:t>ARCore</w:t>
      </w:r>
      <w:bookmarkEnd w:id="63"/>
      <w:proofErr w:type="spellEnd"/>
    </w:p>
    <w:p w14:paraId="0C3DFF54" w14:textId="2F69C78B" w:rsidR="0069457B" w:rsidRDefault="0039016C" w:rsidP="00572A4E">
      <w:proofErr w:type="spellStart"/>
      <w:r>
        <w:t>ARCore</w:t>
      </w:r>
      <w:proofErr w:type="spellEnd"/>
      <w:r>
        <w:t xml:space="preserve"> je </w:t>
      </w:r>
      <w:r w:rsidR="00BC2C0A">
        <w:t xml:space="preserve">razvijalna </w:t>
      </w:r>
      <w:r>
        <w:t>programska</w:t>
      </w:r>
      <w:r w:rsidR="00BC2C0A">
        <w:t xml:space="preserve"> oprema, ki omogoča pogled v AR.</w:t>
      </w:r>
      <w:r>
        <w:t xml:space="preserve"> </w:t>
      </w:r>
      <w:r w:rsidR="00BC2C0A">
        <w:t>Uporabil</w:t>
      </w:r>
      <w:ins w:id="64" w:author="Klemen Šuštar" w:date="2019-12-01T19:59:00Z">
        <w:r w:rsidR="00EB6633">
          <w:t>i</w:t>
        </w:r>
      </w:ins>
      <w:r w:rsidR="00BC2C0A">
        <w:t xml:space="preserve"> s</w:t>
      </w:r>
      <w:del w:id="65" w:author="Klemen Šuštar" w:date="2019-12-01T19:59:00Z">
        <w:r w:rsidR="00BC2C0A" w:rsidDel="00EB6633">
          <w:delText>e</w:delText>
        </w:r>
      </w:del>
      <w:r w:rsidR="00BC2C0A">
        <w:t>m</w:t>
      </w:r>
      <w:ins w:id="66" w:author="Klemen Šuštar" w:date="2019-12-01T19:59:00Z">
        <w:r w:rsidR="00EB6633">
          <w:t>i</w:t>
        </w:r>
      </w:ins>
      <w:r w:rsidR="00BC2C0A">
        <w:t xml:space="preserve"> jo pri razvijanju mobilne aplikacije.</w:t>
      </w:r>
    </w:p>
    <w:p w14:paraId="112EF193" w14:textId="727F5920" w:rsidR="0069457B" w:rsidRDefault="0064126A" w:rsidP="00572A4E">
      <w:r>
        <w:t xml:space="preserve">Alternative programske opreme </w:t>
      </w:r>
      <w:r w:rsidR="0069457B">
        <w:t>sta</w:t>
      </w:r>
      <w:r>
        <w:t xml:space="preserve"> </w:t>
      </w:r>
      <w:proofErr w:type="spellStart"/>
      <w:r>
        <w:t>Vuforia</w:t>
      </w:r>
      <w:proofErr w:type="spellEnd"/>
      <w:r w:rsidR="0069457B">
        <w:t xml:space="preserve"> in </w:t>
      </w:r>
      <w:proofErr w:type="spellStart"/>
      <w:r w:rsidR="0069457B">
        <w:t>ARKit</w:t>
      </w:r>
      <w:proofErr w:type="spellEnd"/>
      <w:r w:rsidR="0069457B">
        <w:t>.</w:t>
      </w:r>
      <w:r w:rsidR="00D60379">
        <w:t xml:space="preserve"> </w:t>
      </w:r>
    </w:p>
    <w:p w14:paraId="31B96B16" w14:textId="2540389A" w:rsidR="00572A4E" w:rsidRDefault="0069457B" w:rsidP="00572A4E">
      <w:r>
        <w:t xml:space="preserve">Za to opremo smo se odločili za to, ker je brezplačna in za razliko od </w:t>
      </w:r>
      <w:proofErr w:type="spellStart"/>
      <w:r>
        <w:t>Vuforije</w:t>
      </w:r>
      <w:proofErr w:type="spellEnd"/>
      <w:r>
        <w:t xml:space="preserve"> ne prikazuje vodnega žiga v kotu. </w:t>
      </w:r>
      <w:r w:rsidR="004D4ED1">
        <w:t xml:space="preserve">Uporablja se za razvoj AR aplikacij za android mobilne naprave, </w:t>
      </w:r>
      <w:proofErr w:type="spellStart"/>
      <w:r w:rsidR="004D4ED1">
        <w:t>ARKit</w:t>
      </w:r>
      <w:proofErr w:type="spellEnd"/>
      <w:r w:rsidR="004D4ED1">
        <w:t xml:space="preserve"> pa je na voljo le za </w:t>
      </w:r>
      <w:proofErr w:type="spellStart"/>
      <w:r w:rsidR="004D4ED1">
        <w:t>iOS</w:t>
      </w:r>
      <w:proofErr w:type="spellEnd"/>
      <w:r w:rsidR="004D4ED1">
        <w:t xml:space="preserve"> mobilne naprave.</w:t>
      </w:r>
    </w:p>
    <w:p w14:paraId="3F097A27" w14:textId="5C8A7AE4" w:rsidR="00F01F08" w:rsidRPr="00572A4E" w:rsidRDefault="00B42550" w:rsidP="00572A4E">
      <w:r>
        <w:t xml:space="preserve">Referenca: </w:t>
      </w:r>
      <w:hyperlink r:id="rId19" w:history="1">
        <w:r w:rsidRPr="0071517A">
          <w:rPr>
            <w:rStyle w:val="Hiperpovezava"/>
          </w:rPr>
          <w:t>https://developers.google.com/ar</w:t>
        </w:r>
      </w:hyperlink>
    </w:p>
    <w:p w14:paraId="22FBA1AC" w14:textId="35721AA7" w:rsidR="00C02A49" w:rsidRDefault="00323485" w:rsidP="00323485">
      <w:pPr>
        <w:keepNext/>
      </w:pPr>
      <w:r>
        <w:rPr>
          <w:noProof/>
        </w:rPr>
        <w:drawing>
          <wp:inline distT="0" distB="0" distL="0" distR="0" wp14:anchorId="756BD8C7" wp14:editId="485F6221">
            <wp:extent cx="2520000" cy="720000"/>
            <wp:effectExtent l="0" t="0" r="0" b="444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0000" cy="720000"/>
                    </a:xfrm>
                    <a:prstGeom prst="rect">
                      <a:avLst/>
                    </a:prstGeom>
                    <a:noFill/>
                    <a:ln>
                      <a:noFill/>
                    </a:ln>
                  </pic:spPr>
                </pic:pic>
              </a:graphicData>
            </a:graphic>
          </wp:inline>
        </w:drawing>
      </w:r>
    </w:p>
    <w:p w14:paraId="657BB62C" w14:textId="36B57ABE" w:rsidR="00323485" w:rsidRDefault="00323485" w:rsidP="00323485">
      <w:pPr>
        <w:pStyle w:val="Napis"/>
      </w:pPr>
      <w:bookmarkStart w:id="67" w:name="_Toc32175169"/>
      <w:bookmarkStart w:id="68" w:name="_Toc36078616"/>
      <w:bookmarkStart w:id="69" w:name="_Toc36083753"/>
      <w:r>
        <w:t xml:space="preserve">Slika </w:t>
      </w:r>
      <w:fldSimple w:instr=" SEQ Slika \* ARABIC ">
        <w:r w:rsidR="007229D3">
          <w:rPr>
            <w:noProof/>
          </w:rPr>
          <w:t>2</w:t>
        </w:r>
      </w:fldSimple>
      <w:r>
        <w:t xml:space="preserve">: Logotip </w:t>
      </w:r>
      <w:proofErr w:type="spellStart"/>
      <w:r>
        <w:t>ARCore</w:t>
      </w:r>
      <w:bookmarkEnd w:id="67"/>
      <w:bookmarkEnd w:id="68"/>
      <w:bookmarkEnd w:id="69"/>
      <w:proofErr w:type="spellEnd"/>
    </w:p>
    <w:p w14:paraId="0F1765A3" w14:textId="2FBB2062" w:rsidR="00C02A49" w:rsidRDefault="00C02A49" w:rsidP="00C02A49">
      <w:pPr>
        <w:pStyle w:val="2Naslov"/>
      </w:pPr>
      <w:bookmarkStart w:id="70" w:name="_Toc36083775"/>
      <w:proofErr w:type="spellStart"/>
      <w:r>
        <w:t>ZXing</w:t>
      </w:r>
      <w:bookmarkEnd w:id="70"/>
      <w:proofErr w:type="spellEnd"/>
    </w:p>
    <w:p w14:paraId="38D614C3" w14:textId="15D12325" w:rsidR="00BC2C0A" w:rsidRDefault="00BC2C0A" w:rsidP="00BC2C0A">
      <w:proofErr w:type="spellStart"/>
      <w:r>
        <w:t>ZXing</w:t>
      </w:r>
      <w:proofErr w:type="spellEnd"/>
      <w:r>
        <w:t xml:space="preserve"> oziroma »zebra </w:t>
      </w:r>
      <w:proofErr w:type="spellStart"/>
      <w:r>
        <w:t>crossing</w:t>
      </w:r>
      <w:proofErr w:type="spellEnd"/>
      <w:r>
        <w:t>« je razvijalna programska oprema, ki omogoča branje in generiranje QR kod. Uporabil</w:t>
      </w:r>
      <w:ins w:id="71" w:author="Klemen Šuštar" w:date="2019-12-01T20:00:00Z">
        <w:r w:rsidR="00EB6633">
          <w:t>i</w:t>
        </w:r>
      </w:ins>
      <w:r>
        <w:t xml:space="preserve"> s</w:t>
      </w:r>
      <w:del w:id="72" w:author="Klemen Šuštar" w:date="2019-12-01T20:00:00Z">
        <w:r w:rsidDel="00EB6633">
          <w:delText>e</w:delText>
        </w:r>
      </w:del>
      <w:r>
        <w:t>m</w:t>
      </w:r>
      <w:ins w:id="73" w:author="Klemen Šuštar" w:date="2019-12-01T20:00:00Z">
        <w:r w:rsidR="00EB6633">
          <w:t>o</w:t>
        </w:r>
      </w:ins>
      <w:r>
        <w:t xml:space="preserve"> jo za generiranje QR kod v aplikaciji za računalnik in za branje QR kod v mobilni aplikaciji.</w:t>
      </w:r>
    </w:p>
    <w:p w14:paraId="133DF805" w14:textId="2E45A47A" w:rsidR="00FB2640" w:rsidRDefault="00FB2640" w:rsidP="00BC2C0A">
      <w:r>
        <w:t xml:space="preserve">Najboljša alternativa je </w:t>
      </w:r>
      <w:proofErr w:type="spellStart"/>
      <w:r>
        <w:t>QRCoder</w:t>
      </w:r>
      <w:proofErr w:type="spellEnd"/>
      <w:r>
        <w:t xml:space="preserve">, a ni prilagojena za </w:t>
      </w:r>
      <w:proofErr w:type="spellStart"/>
      <w:r>
        <w:t>Unity</w:t>
      </w:r>
      <w:proofErr w:type="spellEnd"/>
      <w:r w:rsidR="00D0602F">
        <w:t>.</w:t>
      </w:r>
    </w:p>
    <w:p w14:paraId="40C39C29" w14:textId="1EAA1480" w:rsidR="00D0602F" w:rsidRDefault="00D0602F" w:rsidP="00BC2C0A">
      <w:r>
        <w:lastRenderedPageBreak/>
        <w:t>Za to opremo smo se odločili</w:t>
      </w:r>
      <w:r w:rsidR="00611AF1">
        <w:t xml:space="preserve"> za to, ker je brezplačna in deluje z </w:t>
      </w:r>
      <w:proofErr w:type="spellStart"/>
      <w:r w:rsidR="00611AF1">
        <w:t>Unity</w:t>
      </w:r>
      <w:proofErr w:type="spellEnd"/>
      <w:r w:rsidR="00611AF1">
        <w:t xml:space="preserve"> razvijalnim okoljem. </w:t>
      </w:r>
    </w:p>
    <w:p w14:paraId="0A014A63" w14:textId="7C2B746F" w:rsidR="0038379E" w:rsidRPr="00BC2C0A" w:rsidRDefault="00B42550" w:rsidP="00BC2C0A">
      <w:r>
        <w:t xml:space="preserve">Referenca: </w:t>
      </w:r>
      <w:hyperlink r:id="rId21" w:history="1">
        <w:r w:rsidRPr="0071517A">
          <w:rPr>
            <w:rStyle w:val="Hiperpovezava"/>
          </w:rPr>
          <w:t>https://github.com/micjahn/ZXing.Net</w:t>
        </w:r>
      </w:hyperlink>
    </w:p>
    <w:p w14:paraId="618BFCB6" w14:textId="77777777" w:rsidR="00323485" w:rsidRDefault="00323485" w:rsidP="00323485">
      <w:pPr>
        <w:keepNext/>
      </w:pPr>
      <w:r>
        <w:rPr>
          <w:noProof/>
        </w:rPr>
        <w:drawing>
          <wp:inline distT="0" distB="0" distL="0" distR="0" wp14:anchorId="3E85290A" wp14:editId="72F49150">
            <wp:extent cx="2520000" cy="1029600"/>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20000" cy="1029600"/>
                    </a:xfrm>
                    <a:prstGeom prst="rect">
                      <a:avLst/>
                    </a:prstGeom>
                    <a:noFill/>
                    <a:ln>
                      <a:noFill/>
                    </a:ln>
                  </pic:spPr>
                </pic:pic>
              </a:graphicData>
            </a:graphic>
          </wp:inline>
        </w:drawing>
      </w:r>
    </w:p>
    <w:p w14:paraId="313CED8A" w14:textId="5CAD9577" w:rsidR="00323485" w:rsidRDefault="00323485" w:rsidP="00323485">
      <w:pPr>
        <w:pStyle w:val="Napis"/>
      </w:pPr>
      <w:bookmarkStart w:id="74" w:name="_Toc32175170"/>
      <w:bookmarkStart w:id="75" w:name="_Toc36078617"/>
      <w:bookmarkStart w:id="76" w:name="_Toc36083754"/>
      <w:r>
        <w:t xml:space="preserve">Slika </w:t>
      </w:r>
      <w:fldSimple w:instr=" SEQ Slika \* ARABIC ">
        <w:r w:rsidR="007229D3">
          <w:rPr>
            <w:noProof/>
          </w:rPr>
          <w:t>3</w:t>
        </w:r>
      </w:fldSimple>
      <w:r>
        <w:t xml:space="preserve">: Logotip </w:t>
      </w:r>
      <w:proofErr w:type="spellStart"/>
      <w:r>
        <w:t>ZXing</w:t>
      </w:r>
      <w:bookmarkEnd w:id="74"/>
      <w:bookmarkEnd w:id="75"/>
      <w:bookmarkEnd w:id="76"/>
      <w:proofErr w:type="spellEnd"/>
    </w:p>
    <w:p w14:paraId="225E49FA" w14:textId="54A95875" w:rsidR="00C02A49" w:rsidRDefault="00C02A49" w:rsidP="00C02A49">
      <w:pPr>
        <w:pStyle w:val="2Naslov"/>
      </w:pPr>
      <w:bookmarkStart w:id="77" w:name="_Toc36083776"/>
      <w:proofErr w:type="spellStart"/>
      <w:r>
        <w:t>iText</w:t>
      </w:r>
      <w:bookmarkEnd w:id="77"/>
      <w:proofErr w:type="spellEnd"/>
    </w:p>
    <w:p w14:paraId="7FB36055" w14:textId="7DE13ABA" w:rsidR="00BC2C0A" w:rsidRDefault="00BC2C0A" w:rsidP="00BC2C0A">
      <w:proofErr w:type="spellStart"/>
      <w:r>
        <w:t>iText</w:t>
      </w:r>
      <w:proofErr w:type="spellEnd"/>
      <w:r>
        <w:t xml:space="preserve"> je razvijalna programska oprema, ki omogoča generiranje in urejanje </w:t>
      </w:r>
      <w:r w:rsidR="00A23554">
        <w:t>PDF</w:t>
      </w:r>
      <w:r>
        <w:t xml:space="preserve"> dokumentov. Uporabil</w:t>
      </w:r>
      <w:ins w:id="78" w:author="Klemen Šuštar" w:date="2019-12-01T20:00:00Z">
        <w:r w:rsidR="00EB6633">
          <w:t>i</w:t>
        </w:r>
      </w:ins>
      <w:r>
        <w:t xml:space="preserve"> s</w:t>
      </w:r>
      <w:del w:id="79" w:author="Klemen Šuštar" w:date="2019-12-01T20:00:00Z">
        <w:r w:rsidDel="00EB6633">
          <w:delText>e</w:delText>
        </w:r>
      </w:del>
      <w:r>
        <w:t>m</w:t>
      </w:r>
      <w:ins w:id="80" w:author="Klemen Šuštar" w:date="2019-12-01T20:00:00Z">
        <w:r w:rsidR="00EB6633">
          <w:t>o</w:t>
        </w:r>
      </w:ins>
      <w:r>
        <w:t xml:space="preserve"> jo pri razvijanju aplikacije za računalnik.</w:t>
      </w:r>
    </w:p>
    <w:p w14:paraId="4496F5AB" w14:textId="59B50D4B" w:rsidR="00611AF1" w:rsidRDefault="00D11A14" w:rsidP="00BC2C0A">
      <w:r>
        <w:t xml:space="preserve">Alternativa  tej opremi je </w:t>
      </w:r>
      <w:proofErr w:type="spellStart"/>
      <w:r w:rsidRPr="00D11A14">
        <w:t>PDFsharp</w:t>
      </w:r>
      <w:proofErr w:type="spellEnd"/>
      <w:r>
        <w:t>.</w:t>
      </w:r>
    </w:p>
    <w:p w14:paraId="11CBDDF3" w14:textId="53012129" w:rsidR="00D11A14" w:rsidRDefault="00D11A14" w:rsidP="00BC2C0A">
      <w:r>
        <w:t>Za to opremo smo se odločili, ker alternative nismo mogli usposobiti.</w:t>
      </w:r>
    </w:p>
    <w:p w14:paraId="03F3E856" w14:textId="0B7848F8" w:rsidR="0038379E" w:rsidRPr="00BC2C0A" w:rsidRDefault="00B42550" w:rsidP="00BC2C0A">
      <w:r>
        <w:t xml:space="preserve">Referenca: </w:t>
      </w:r>
      <w:hyperlink r:id="rId23" w:history="1">
        <w:r w:rsidRPr="0071517A">
          <w:rPr>
            <w:rStyle w:val="Hiperpovezava"/>
          </w:rPr>
          <w:t>https://itextpdf.com/en</w:t>
        </w:r>
      </w:hyperlink>
    </w:p>
    <w:p w14:paraId="4839C8DA" w14:textId="77777777" w:rsidR="00323485" w:rsidRDefault="00323485" w:rsidP="00323485">
      <w:pPr>
        <w:keepNext/>
      </w:pPr>
      <w:r>
        <w:rPr>
          <w:noProof/>
        </w:rPr>
        <w:drawing>
          <wp:inline distT="0" distB="0" distL="0" distR="0" wp14:anchorId="20FFEDBF" wp14:editId="2B77936A">
            <wp:extent cx="2520000" cy="34560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20000" cy="345600"/>
                    </a:xfrm>
                    <a:prstGeom prst="rect">
                      <a:avLst/>
                    </a:prstGeom>
                    <a:noFill/>
                    <a:ln>
                      <a:noFill/>
                    </a:ln>
                  </pic:spPr>
                </pic:pic>
              </a:graphicData>
            </a:graphic>
          </wp:inline>
        </w:drawing>
      </w:r>
    </w:p>
    <w:p w14:paraId="60A241DA" w14:textId="11C7A341" w:rsidR="00AA5273" w:rsidDel="00997B9F" w:rsidRDefault="00323485" w:rsidP="00323485">
      <w:pPr>
        <w:pStyle w:val="Napis"/>
        <w:rPr>
          <w:del w:id="81" w:author="Klemen Šuštar" w:date="2019-12-01T19:34:00Z"/>
        </w:rPr>
      </w:pPr>
      <w:bookmarkStart w:id="82" w:name="_Toc32175171"/>
      <w:bookmarkStart w:id="83" w:name="_Toc36078618"/>
      <w:bookmarkStart w:id="84" w:name="_Toc36083755"/>
      <w:r>
        <w:t xml:space="preserve">Slika </w:t>
      </w:r>
      <w:r w:rsidR="0038379E">
        <w:rPr>
          <w:i w:val="0"/>
          <w:iCs w:val="0"/>
        </w:rPr>
        <w:fldChar w:fldCharType="begin"/>
      </w:r>
      <w:r w:rsidR="0038379E">
        <w:rPr>
          <w:i w:val="0"/>
          <w:iCs w:val="0"/>
        </w:rPr>
        <w:instrText xml:space="preserve"> SEQ Slika \* ARABIC </w:instrText>
      </w:r>
      <w:r w:rsidR="0038379E">
        <w:rPr>
          <w:i w:val="0"/>
          <w:iCs w:val="0"/>
        </w:rPr>
        <w:fldChar w:fldCharType="separate"/>
      </w:r>
      <w:r w:rsidR="007229D3">
        <w:rPr>
          <w:i w:val="0"/>
          <w:iCs w:val="0"/>
          <w:noProof/>
        </w:rPr>
        <w:t>4</w:t>
      </w:r>
      <w:r w:rsidR="0038379E">
        <w:rPr>
          <w:i w:val="0"/>
          <w:iCs w:val="0"/>
          <w:noProof/>
        </w:rPr>
        <w:fldChar w:fldCharType="end"/>
      </w:r>
      <w:r>
        <w:t xml:space="preserve">: Logotip </w:t>
      </w:r>
      <w:proofErr w:type="spellStart"/>
      <w:r>
        <w:t>iText</w:t>
      </w:r>
      <w:bookmarkEnd w:id="82"/>
      <w:bookmarkEnd w:id="83"/>
      <w:bookmarkEnd w:id="84"/>
      <w:proofErr w:type="spellEnd"/>
    </w:p>
    <w:p w14:paraId="422EB6DC" w14:textId="77777777" w:rsidR="00BC2C0A" w:rsidRDefault="00BC2C0A">
      <w:pPr>
        <w:pStyle w:val="Napis"/>
        <w:rPr>
          <w:rFonts w:asciiTheme="majorHAnsi" w:hAnsiTheme="majorHAnsi"/>
          <w:sz w:val="32"/>
        </w:rPr>
        <w:pPrChange w:id="85" w:author="Klemen Šuštar" w:date="2019-12-01T19:34:00Z">
          <w:pPr/>
        </w:pPrChange>
      </w:pPr>
      <w:r>
        <w:br w:type="page"/>
      </w:r>
    </w:p>
    <w:p w14:paraId="0A131272" w14:textId="28508FA1" w:rsidR="00A84BBA" w:rsidRDefault="00A84BBA" w:rsidP="00D8602A">
      <w:pPr>
        <w:pStyle w:val="1Naslov"/>
      </w:pPr>
      <w:bookmarkStart w:id="86" w:name="_Toc36083777"/>
      <w:r>
        <w:lastRenderedPageBreak/>
        <w:t>Izdelava aplikacije</w:t>
      </w:r>
      <w:bookmarkEnd w:id="86"/>
    </w:p>
    <w:p w14:paraId="35A2E529" w14:textId="0CD9A0EF" w:rsidR="00D8602A" w:rsidRPr="00D8602A" w:rsidRDefault="00D8602A" w:rsidP="00D8602A">
      <w:r>
        <w:t xml:space="preserve">Aplikaciji </w:t>
      </w:r>
      <w:del w:id="87" w:author="Uroš Ocepek" w:date="2019-11-24T14:19:00Z">
        <w:r w:rsidDel="00E3585D">
          <w:delText xml:space="preserve">sem naredil </w:delText>
        </w:r>
      </w:del>
      <w:commentRangeStart w:id="88"/>
      <w:ins w:id="89" w:author="Uroš Ocepek" w:date="2019-11-24T14:19:00Z">
        <w:r w:rsidR="00E3585D">
          <w:t xml:space="preserve">smo naredili </w:t>
        </w:r>
        <w:commentRangeEnd w:id="88"/>
        <w:r w:rsidR="00E3585D">
          <w:rPr>
            <w:rStyle w:val="Pripombasklic"/>
          </w:rPr>
          <w:commentReference w:id="88"/>
        </w:r>
      </w:ins>
      <w:r>
        <w:t xml:space="preserve">tako, da iz spleta prenese </w:t>
      </w:r>
      <w:ins w:id="90" w:author="Uroš Ocepek" w:date="2019-11-24T14:18:00Z">
        <w:r w:rsidR="00E3585D">
          <w:t>.</w:t>
        </w:r>
      </w:ins>
      <w:proofErr w:type="spellStart"/>
      <w:r>
        <w:t>json</w:t>
      </w:r>
      <w:proofErr w:type="spellEnd"/>
      <w:r>
        <w:t xml:space="preserve"> datoteke</w:t>
      </w:r>
      <w:ins w:id="91" w:author="Uroš Ocepek" w:date="2019-11-24T14:18:00Z">
        <w:r w:rsidR="00E3585D">
          <w:t>,</w:t>
        </w:r>
      </w:ins>
      <w:r>
        <w:t xml:space="preserve"> v katerih so podatki za generiranje likov in </w:t>
      </w:r>
      <w:commentRangeStart w:id="92"/>
      <w:commentRangeStart w:id="93"/>
      <w:r>
        <w:t>jezik aplikacije</w:t>
      </w:r>
      <w:commentRangeEnd w:id="92"/>
      <w:r w:rsidR="00E3585D">
        <w:rPr>
          <w:rStyle w:val="Pripombasklic"/>
        </w:rPr>
        <w:commentReference w:id="92"/>
      </w:r>
      <w:commentRangeEnd w:id="93"/>
      <w:r w:rsidR="00997B9F">
        <w:rPr>
          <w:rStyle w:val="Pripombasklic"/>
        </w:rPr>
        <w:commentReference w:id="93"/>
      </w:r>
      <w:r>
        <w:t>. Zato je možno aplikaciji prevesti v druge jezike in to omogočiti za uporabnike aplikacije, brez da bi karkoli spreminjal</w:t>
      </w:r>
      <w:ins w:id="94" w:author="Uroš Ocepek" w:date="2019-11-24T14:19:00Z">
        <w:r w:rsidR="00E3585D">
          <w:t>i</w:t>
        </w:r>
      </w:ins>
      <w:r>
        <w:t xml:space="preserve"> v kodi. Tako lahko uporabniki uporabljajo aplikaciji v svojem jeziku.</w:t>
      </w:r>
    </w:p>
    <w:p w14:paraId="3C761E93" w14:textId="5191D845" w:rsidR="00A84BBA" w:rsidRDefault="00A84BBA" w:rsidP="00D8602A">
      <w:pPr>
        <w:pStyle w:val="2Naslov"/>
      </w:pPr>
      <w:bookmarkStart w:id="95" w:name="_Toc36083778"/>
      <w:r>
        <w:t>Računalni</w:t>
      </w:r>
      <w:r w:rsidR="00D8602A">
        <w:t>ška aplikacija</w:t>
      </w:r>
      <w:bookmarkEnd w:id="95"/>
    </w:p>
    <w:p w14:paraId="0AD79372" w14:textId="694F38D8" w:rsidR="00A23554" w:rsidRDefault="005844B5" w:rsidP="00A23554">
      <w:r>
        <w:t>Pri izdelavi</w:t>
      </w:r>
      <w:r w:rsidR="00B31FF3">
        <w:t xml:space="preserve"> </w:t>
      </w:r>
      <w:del w:id="96" w:author="Klemen Šuštar" w:date="2019-12-01T19:35:00Z">
        <w:r w:rsidR="00B31FF3" w:rsidDel="00F97B1B">
          <w:delText xml:space="preserve">sem </w:delText>
        </w:r>
      </w:del>
      <w:ins w:id="97" w:author="Klemen Šuštar" w:date="2019-12-01T19:35:00Z">
        <w:r w:rsidR="00F97B1B">
          <w:t xml:space="preserve">smo </w:t>
        </w:r>
      </w:ins>
      <w:r w:rsidR="00B31FF3">
        <w:t>uporabil</w:t>
      </w:r>
      <w:ins w:id="98" w:author="Klemen Šuštar" w:date="2019-12-01T19:35:00Z">
        <w:r w:rsidR="00F97B1B">
          <w:t>i</w:t>
        </w:r>
      </w:ins>
      <w:r w:rsidR="00B31FF3">
        <w:t xml:space="preserve"> </w:t>
      </w:r>
      <w:proofErr w:type="spellStart"/>
      <w:r w:rsidR="00B31FF3">
        <w:t>Unity</w:t>
      </w:r>
      <w:proofErr w:type="spellEnd"/>
      <w:r w:rsidR="00B31FF3">
        <w:t xml:space="preserve">, razvijalno programsko opremo </w:t>
      </w:r>
      <w:proofErr w:type="spellStart"/>
      <w:r w:rsidR="00B31FF3">
        <w:t>ZXing</w:t>
      </w:r>
      <w:proofErr w:type="spellEnd"/>
      <w:r w:rsidR="00B31FF3">
        <w:t xml:space="preserve"> in razvijalno programsko opremo </w:t>
      </w:r>
      <w:proofErr w:type="spellStart"/>
      <w:r w:rsidR="00B31FF3">
        <w:t>iText</w:t>
      </w:r>
      <w:proofErr w:type="spellEnd"/>
      <w:r w:rsidR="00B31FF3">
        <w:t xml:space="preserve">. </w:t>
      </w:r>
    </w:p>
    <w:p w14:paraId="7AC0889A" w14:textId="32D8D5A1" w:rsidR="00B31FF3" w:rsidRDefault="00B31FF3" w:rsidP="00B31FF3">
      <w:pPr>
        <w:pStyle w:val="3Naslov"/>
      </w:pPr>
      <w:bookmarkStart w:id="99" w:name="_Toc36083779"/>
      <w:r>
        <w:t>Oblikovanje aplikacije</w:t>
      </w:r>
      <w:bookmarkEnd w:id="99"/>
    </w:p>
    <w:p w14:paraId="1D6B5BF4" w14:textId="4DD5FF39" w:rsidR="00B43C15" w:rsidRDefault="00B31FF3" w:rsidP="00B43C15">
      <w:pPr>
        <w:keepNext/>
      </w:pPr>
      <w:r>
        <w:t>Pri oblikovanju aplikacije s</w:t>
      </w:r>
      <w:ins w:id="100" w:author="Klemen Šuštar" w:date="2019-12-01T19:37:00Z">
        <w:r w:rsidR="00F97B1B">
          <w:t>mo</w:t>
        </w:r>
      </w:ins>
      <w:del w:id="101" w:author="Klemen Šuštar" w:date="2019-12-01T19:37:00Z">
        <w:r w:rsidDel="00F97B1B">
          <w:delText>em</w:delText>
        </w:r>
      </w:del>
      <w:r>
        <w:t xml:space="preserve"> se osredotočil</w:t>
      </w:r>
      <w:ins w:id="102" w:author="Klemen Šuštar" w:date="2019-12-01T19:37:00Z">
        <w:r w:rsidR="00F97B1B">
          <w:t>i</w:t>
        </w:r>
      </w:ins>
      <w:r>
        <w:t xml:space="preserve"> na uporabnost in uporabniški vmesnik, ki se ga lahko po želji spreminja.</w:t>
      </w:r>
      <w:r w:rsidR="00654A40">
        <w:t xml:space="preserve"> Vsa okna, ki jih </w:t>
      </w:r>
      <w:ins w:id="103" w:author="Klemen Šuštar" w:date="2019-12-01T19:37:00Z">
        <w:r w:rsidR="00F97B1B">
          <w:t xml:space="preserve">uporabnik </w:t>
        </w:r>
      </w:ins>
      <w:r w:rsidR="00654A40">
        <w:t>odpre</w:t>
      </w:r>
      <w:del w:id="104" w:author="Uroš Ocepek" w:date="2019-11-24T14:43:00Z">
        <w:r w:rsidR="00654A40" w:rsidDel="008A3B7E">
          <w:delText>te</w:delText>
        </w:r>
      </w:del>
      <w:r w:rsidR="00654A40">
        <w:t xml:space="preserve"> v aplikaciji</w:t>
      </w:r>
      <w:ins w:id="105" w:author="Uroš Ocepek" w:date="2019-11-24T14:43:00Z">
        <w:r w:rsidR="008A3B7E">
          <w:t>,</w:t>
        </w:r>
      </w:ins>
      <w:r w:rsidR="00654A40">
        <w:t xml:space="preserve"> se lahko premika po aplikaciji in se zaprejo po želji. Ozadje, barva lika in obroba lika se lahko po želji nastavlja</w:t>
      </w:r>
      <w:ins w:id="106" w:author="Uroš Ocepek" w:date="2019-11-24T14:43:00Z">
        <w:r w:rsidR="008A3B7E">
          <w:t>jo</w:t>
        </w:r>
      </w:ins>
      <w:del w:id="107" w:author="Uroš Ocepek" w:date="2019-11-24T14:43:00Z">
        <w:r w:rsidR="00654A40" w:rsidDel="008A3B7E">
          <w:delText xml:space="preserve"> barva</w:delText>
        </w:r>
      </w:del>
      <w:r w:rsidR="00654A40">
        <w:t>. Za to s</w:t>
      </w:r>
      <w:del w:id="108" w:author="Klemen Šuštar" w:date="2019-12-01T19:38:00Z">
        <w:r w:rsidR="00654A40" w:rsidDel="00F97B1B">
          <w:delText>e</w:delText>
        </w:r>
      </w:del>
      <w:r w:rsidR="00654A40">
        <w:t>m</w:t>
      </w:r>
      <w:ins w:id="109" w:author="Klemen Šuštar" w:date="2019-12-01T19:38:00Z">
        <w:r w:rsidR="00F97B1B">
          <w:t>o</w:t>
        </w:r>
      </w:ins>
      <w:r w:rsidR="00654A40">
        <w:t xml:space="preserve"> se odločil</w:t>
      </w:r>
      <w:ins w:id="110" w:author="Klemen Šuštar" w:date="2019-12-01T19:38:00Z">
        <w:r w:rsidR="00F97B1B">
          <w:t>i</w:t>
        </w:r>
      </w:ins>
      <w:r w:rsidR="00654A40">
        <w:t xml:space="preserve"> zato, da si lahko uporabnik nastavi barvo v primeru</w:t>
      </w:r>
      <w:r w:rsidR="00BE4E35">
        <w:t xml:space="preserve"> barvne slepote, </w:t>
      </w:r>
      <w:r w:rsidR="00654A40">
        <w:t xml:space="preserve">za </w:t>
      </w:r>
      <w:r w:rsidR="00BE4E35">
        <w:t>boljšo</w:t>
      </w:r>
      <w:r w:rsidR="00654A40">
        <w:t xml:space="preserve"> produktivnost, boljšo vidljivost lika oziroma telesa v prostoru</w:t>
      </w:r>
      <w:r w:rsidR="00BE4E35">
        <w:t xml:space="preserve"> oziroma za manj moteče barve za oko.</w:t>
      </w:r>
      <w:r w:rsidR="00654A40">
        <w:t xml:space="preserve"> </w:t>
      </w:r>
      <w:r w:rsidR="00B43C15">
        <w:rPr>
          <w:noProof/>
        </w:rPr>
        <w:drawing>
          <wp:inline distT="0" distB="0" distL="0" distR="0" wp14:anchorId="15324AB5" wp14:editId="07DFDC46">
            <wp:extent cx="5745480" cy="3230880"/>
            <wp:effectExtent l="0" t="0" r="7620" b="762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45480" cy="3230880"/>
                    </a:xfrm>
                    <a:prstGeom prst="rect">
                      <a:avLst/>
                    </a:prstGeom>
                    <a:noFill/>
                    <a:ln>
                      <a:noFill/>
                    </a:ln>
                  </pic:spPr>
                </pic:pic>
              </a:graphicData>
            </a:graphic>
          </wp:inline>
        </w:drawing>
      </w:r>
    </w:p>
    <w:p w14:paraId="1900595C" w14:textId="10921E1E" w:rsidR="00BE4E35" w:rsidRPr="00A23554" w:rsidRDefault="00B43C15" w:rsidP="00B43C15">
      <w:pPr>
        <w:pStyle w:val="Napis"/>
      </w:pPr>
      <w:bookmarkStart w:id="111" w:name="_Toc32175172"/>
      <w:bookmarkStart w:id="112" w:name="_Toc36078619"/>
      <w:bookmarkStart w:id="113" w:name="_Toc36083756"/>
      <w:r>
        <w:t xml:space="preserve">Slika </w:t>
      </w:r>
      <w:fldSimple w:instr=" SEQ Slika \* ARABIC ">
        <w:r w:rsidR="007229D3">
          <w:rPr>
            <w:noProof/>
          </w:rPr>
          <w:t>5</w:t>
        </w:r>
      </w:fldSimple>
      <w:r>
        <w:t>: Načrt aplikacije za računalnik</w:t>
      </w:r>
      <w:bookmarkEnd w:id="111"/>
      <w:bookmarkEnd w:id="112"/>
      <w:bookmarkEnd w:id="113"/>
    </w:p>
    <w:p w14:paraId="6B2803FA" w14:textId="56E9F84F" w:rsidR="00A84BBA" w:rsidRDefault="00D8602A" w:rsidP="00A84BBA">
      <w:pPr>
        <w:pStyle w:val="2Naslov"/>
        <w:outlineLvl w:val="1"/>
      </w:pPr>
      <w:bookmarkStart w:id="114" w:name="_Toc36083780"/>
      <w:r>
        <w:t>Mobilna aplikacija</w:t>
      </w:r>
      <w:bookmarkEnd w:id="114"/>
    </w:p>
    <w:p w14:paraId="2F0540F0" w14:textId="259D2A26" w:rsidR="00B31FF3" w:rsidRDefault="00B31FF3" w:rsidP="00B31FF3">
      <w:r>
        <w:t xml:space="preserve">Pri </w:t>
      </w:r>
      <w:del w:id="115" w:author="Uroš Ocepek" w:date="2019-11-24T14:43:00Z">
        <w:r w:rsidDel="008A3B7E">
          <w:delText xml:space="preserve">Izdelavi </w:delText>
        </w:r>
      </w:del>
      <w:ins w:id="116" w:author="Uroš Ocepek" w:date="2019-11-24T14:43:00Z">
        <w:r w:rsidR="008A3B7E">
          <w:t xml:space="preserve">izdelavi </w:t>
        </w:r>
      </w:ins>
      <w:r>
        <w:t>s</w:t>
      </w:r>
      <w:del w:id="117" w:author="Klemen Šuštar" w:date="2019-12-01T19:36:00Z">
        <w:r w:rsidDel="00F97B1B">
          <w:delText>e</w:delText>
        </w:r>
      </w:del>
      <w:r>
        <w:t>m</w:t>
      </w:r>
      <w:ins w:id="118" w:author="Klemen Šuštar" w:date="2019-12-01T19:36:00Z">
        <w:r w:rsidR="00F97B1B">
          <w:t>o</w:t>
        </w:r>
      </w:ins>
      <w:r>
        <w:t xml:space="preserve"> uporabil</w:t>
      </w:r>
      <w:ins w:id="119" w:author="Klemen Šuštar" w:date="2019-12-01T19:36:00Z">
        <w:r w:rsidR="00F97B1B">
          <w:t>i</w:t>
        </w:r>
      </w:ins>
      <w:r>
        <w:t xml:space="preserve"> </w:t>
      </w:r>
      <w:proofErr w:type="spellStart"/>
      <w:r>
        <w:t>Unity</w:t>
      </w:r>
      <w:proofErr w:type="spellEnd"/>
      <w:r>
        <w:t xml:space="preserve">, razvijalno programsko opremo </w:t>
      </w:r>
      <w:proofErr w:type="spellStart"/>
      <w:r>
        <w:t>ZXing</w:t>
      </w:r>
      <w:proofErr w:type="spellEnd"/>
      <w:r>
        <w:t xml:space="preserve"> in razvijalno programsko opremo </w:t>
      </w:r>
      <w:proofErr w:type="spellStart"/>
      <w:r>
        <w:t>ARCore</w:t>
      </w:r>
      <w:proofErr w:type="spellEnd"/>
      <w:r>
        <w:t>.</w:t>
      </w:r>
    </w:p>
    <w:p w14:paraId="316EFEE3" w14:textId="7DDC1A14" w:rsidR="00B31FF3" w:rsidRDefault="00B31FF3" w:rsidP="00B31FF3">
      <w:pPr>
        <w:pStyle w:val="3Naslov"/>
      </w:pPr>
      <w:bookmarkStart w:id="120" w:name="_Toc36083781"/>
      <w:r>
        <w:t>Oblikovanje aplikacije</w:t>
      </w:r>
      <w:bookmarkEnd w:id="120"/>
    </w:p>
    <w:p w14:paraId="7FE16600" w14:textId="44B5B6EA" w:rsidR="00B31FF3" w:rsidRDefault="00B31FF3" w:rsidP="00B31FF3">
      <w:r>
        <w:t>Pri oblikovanj</w:t>
      </w:r>
      <w:ins w:id="121" w:author="Klemen Šuštar" w:date="2019-12-01T19:36:00Z">
        <w:r w:rsidR="00F97B1B">
          <w:t>u</w:t>
        </w:r>
      </w:ins>
      <w:del w:id="122" w:author="Klemen Šuštar" w:date="2019-12-01T19:36:00Z">
        <w:r w:rsidDel="00F97B1B">
          <w:delText>e</w:delText>
        </w:r>
      </w:del>
      <w:r>
        <w:t xml:space="preserve"> aplikacije s</w:t>
      </w:r>
      <w:del w:id="123" w:author="Klemen Šuštar" w:date="2019-12-01T19:36:00Z">
        <w:r w:rsidDel="00F97B1B">
          <w:delText>e</w:delText>
        </w:r>
      </w:del>
      <w:r>
        <w:t>m</w:t>
      </w:r>
      <w:ins w:id="124" w:author="Klemen Šuštar" w:date="2019-12-01T19:36:00Z">
        <w:r w:rsidR="00F97B1B">
          <w:t>o</w:t>
        </w:r>
      </w:ins>
      <w:r>
        <w:t xml:space="preserve"> se osredotočil</w:t>
      </w:r>
      <w:ins w:id="125" w:author="Klemen Šuštar" w:date="2019-12-01T19:36:00Z">
        <w:r w:rsidR="00F97B1B">
          <w:t>i</w:t>
        </w:r>
      </w:ins>
      <w:r>
        <w:t xml:space="preserve"> na minimalističen izgled</w:t>
      </w:r>
      <w:r w:rsidR="00654A40">
        <w:t xml:space="preserve">. </w:t>
      </w:r>
      <w:r w:rsidR="00BE4E35">
        <w:t xml:space="preserve">Za </w:t>
      </w:r>
      <w:r w:rsidR="00D8602A">
        <w:t>minimalističen izgled</w:t>
      </w:r>
      <w:r w:rsidR="00BE4E35">
        <w:t xml:space="preserve"> s</w:t>
      </w:r>
      <w:del w:id="126" w:author="Klemen Šuštar" w:date="2019-12-01T19:36:00Z">
        <w:r w:rsidR="00BE4E35" w:rsidDel="00F97B1B">
          <w:delText>e</w:delText>
        </w:r>
      </w:del>
      <w:r w:rsidR="00BE4E35">
        <w:t>m</w:t>
      </w:r>
      <w:ins w:id="127" w:author="Klemen Šuštar" w:date="2019-12-01T19:36:00Z">
        <w:r w:rsidR="00F97B1B">
          <w:t>o</w:t>
        </w:r>
      </w:ins>
      <w:r w:rsidR="00BE4E35">
        <w:t xml:space="preserve"> se odločil</w:t>
      </w:r>
      <w:ins w:id="128" w:author="Klemen Šuštar" w:date="2019-12-01T19:36:00Z">
        <w:r w:rsidR="00F97B1B">
          <w:t>i</w:t>
        </w:r>
      </w:ins>
      <w:r w:rsidR="00BE4E35">
        <w:t>, da uporabniku prikažemo le to</w:t>
      </w:r>
      <w:ins w:id="129" w:author="Uroš Ocepek" w:date="2019-11-24T14:43:00Z">
        <w:r w:rsidR="008A3B7E">
          <w:t>,</w:t>
        </w:r>
      </w:ins>
      <w:r w:rsidR="00BE4E35">
        <w:t xml:space="preserve"> kar je potrebno</w:t>
      </w:r>
      <w:r w:rsidR="00D8602A">
        <w:t xml:space="preserve"> – prikaz lika oziroma telesa v AR.</w:t>
      </w:r>
    </w:p>
    <w:p w14:paraId="482DDBCC" w14:textId="77777777" w:rsidR="00B43C15" w:rsidRDefault="00B43C15" w:rsidP="00B43C15">
      <w:pPr>
        <w:keepNext/>
      </w:pPr>
      <w:r>
        <w:rPr>
          <w:noProof/>
        </w:rPr>
        <w:lastRenderedPageBreak/>
        <w:drawing>
          <wp:inline distT="0" distB="0" distL="0" distR="0" wp14:anchorId="1C8E4B9E" wp14:editId="7909E729">
            <wp:extent cx="3251752" cy="2971800"/>
            <wp:effectExtent l="0" t="0" r="635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57174" cy="2976755"/>
                    </a:xfrm>
                    <a:prstGeom prst="rect">
                      <a:avLst/>
                    </a:prstGeom>
                    <a:noFill/>
                    <a:ln>
                      <a:noFill/>
                    </a:ln>
                  </pic:spPr>
                </pic:pic>
              </a:graphicData>
            </a:graphic>
          </wp:inline>
        </w:drawing>
      </w:r>
    </w:p>
    <w:p w14:paraId="7F4A9D84" w14:textId="478C8B60" w:rsidR="00B43C15" w:rsidRPr="00B31FF3" w:rsidRDefault="00B43C15" w:rsidP="00B43C15">
      <w:pPr>
        <w:pStyle w:val="Napis"/>
      </w:pPr>
      <w:bookmarkStart w:id="130" w:name="_Toc32175173"/>
      <w:bookmarkStart w:id="131" w:name="_Toc36078620"/>
      <w:bookmarkStart w:id="132" w:name="_Toc36083757"/>
      <w:r>
        <w:t xml:space="preserve">Slika </w:t>
      </w:r>
      <w:fldSimple w:instr=" SEQ Slika \* ARABIC ">
        <w:r w:rsidR="007229D3">
          <w:rPr>
            <w:noProof/>
          </w:rPr>
          <w:t>6</w:t>
        </w:r>
      </w:fldSimple>
      <w:r>
        <w:t>: Načrt mobilne aplikacije</w:t>
      </w:r>
      <w:bookmarkEnd w:id="130"/>
      <w:bookmarkEnd w:id="131"/>
      <w:bookmarkEnd w:id="132"/>
    </w:p>
    <w:p w14:paraId="2D3F7870" w14:textId="77777777" w:rsidR="00BE4E35" w:rsidRDefault="00BE4E35">
      <w:pPr>
        <w:rPr>
          <w:rFonts w:asciiTheme="majorHAnsi" w:hAnsiTheme="majorHAnsi"/>
          <w:b/>
          <w:sz w:val="32"/>
        </w:rPr>
      </w:pPr>
      <w:del w:id="133" w:author="Klemen Šuštar" w:date="2020-02-09T18:33:00Z">
        <w:r w:rsidDel="00B32D67">
          <w:br w:type="page"/>
        </w:r>
      </w:del>
    </w:p>
    <w:p w14:paraId="016D9404" w14:textId="77777777" w:rsidR="00B32D67" w:rsidRDefault="00B32D67">
      <w:pPr>
        <w:rPr>
          <w:ins w:id="134" w:author="Klemen Šuštar" w:date="2020-02-09T18:37:00Z"/>
          <w:rFonts w:asciiTheme="majorHAnsi" w:hAnsiTheme="majorHAnsi"/>
          <w:b/>
          <w:sz w:val="32"/>
        </w:rPr>
      </w:pPr>
      <w:ins w:id="135" w:author="Klemen Šuštar" w:date="2020-02-09T18:37:00Z">
        <w:r>
          <w:br w:type="page"/>
        </w:r>
      </w:ins>
    </w:p>
    <w:p w14:paraId="2C61BDEC" w14:textId="564F2DA2" w:rsidR="00A84BBA" w:rsidRDefault="00A84BBA" w:rsidP="00A84BBA">
      <w:pPr>
        <w:pStyle w:val="1Naslov"/>
        <w:outlineLvl w:val="0"/>
        <w:rPr>
          <w:ins w:id="136" w:author="Klemen Šuštar" w:date="2020-02-09T18:43:00Z"/>
        </w:rPr>
      </w:pPr>
      <w:bookmarkStart w:id="137" w:name="_Toc36083782"/>
      <w:commentRangeStart w:id="138"/>
      <w:r>
        <w:lastRenderedPageBreak/>
        <w:t>Navodila za uporabo</w:t>
      </w:r>
      <w:bookmarkEnd w:id="137"/>
    </w:p>
    <w:p w14:paraId="369689F3" w14:textId="019E2682" w:rsidR="008536A3" w:rsidRPr="003F68B1" w:rsidRDefault="008536A3">
      <w:pPr>
        <w:pPrChange w:id="139" w:author="Klemen Šuštar" w:date="2020-02-09T18:43:00Z">
          <w:pPr>
            <w:pStyle w:val="1Naslov"/>
            <w:outlineLvl w:val="0"/>
          </w:pPr>
        </w:pPrChange>
      </w:pPr>
      <w:ins w:id="140" w:author="Klemen Šuštar" w:date="2020-02-09T18:43:00Z">
        <w:r>
          <w:t xml:space="preserve">Ta navodila za uporabo veljajo za </w:t>
        </w:r>
      </w:ins>
      <w:ins w:id="141" w:author="Klemen Šuštar" w:date="2020-02-09T18:45:00Z">
        <w:r>
          <w:t>računalnišk</w:t>
        </w:r>
      </w:ins>
      <w:r w:rsidR="0087461A">
        <w:t xml:space="preserve">o aplikacijo </w:t>
      </w:r>
      <w:ins w:id="142" w:author="Klemen Šuštar" w:date="2020-02-09T18:45:00Z">
        <w:r>
          <w:t xml:space="preserve">za generiranje </w:t>
        </w:r>
      </w:ins>
      <w:ins w:id="143" w:author="Klemen Šuštar" w:date="2020-02-09T18:46:00Z">
        <w:r>
          <w:t>nalog in mobilno aplikacijo za vizualizacijo le teh.</w:t>
        </w:r>
      </w:ins>
    </w:p>
    <w:p w14:paraId="787B16AC" w14:textId="2DD3DA58" w:rsidR="008536A3" w:rsidRDefault="00A84BBA" w:rsidP="008536A3">
      <w:pPr>
        <w:pStyle w:val="2Naslov"/>
        <w:outlineLvl w:val="1"/>
        <w:rPr>
          <w:ins w:id="144" w:author="Klemen Šuštar" w:date="2020-02-09T18:47:00Z"/>
        </w:rPr>
      </w:pPr>
      <w:bookmarkStart w:id="145" w:name="_Toc36083783"/>
      <w:r w:rsidRPr="00A84BBA">
        <w:t>Računalnik</w:t>
      </w:r>
      <w:bookmarkEnd w:id="145"/>
    </w:p>
    <w:p w14:paraId="336C34EA" w14:textId="350E6D87" w:rsidR="008536A3" w:rsidRPr="003F68B1" w:rsidRDefault="0087461A">
      <w:pPr>
        <w:pPrChange w:id="146" w:author="Klemen Šuštar" w:date="2020-02-09T18:47:00Z">
          <w:pPr>
            <w:pStyle w:val="2Naslov"/>
            <w:outlineLvl w:val="1"/>
          </w:pPr>
        </w:pPrChange>
      </w:pPr>
      <w:r>
        <w:t xml:space="preserve">Aplikacija </w:t>
      </w:r>
      <w:ins w:id="147" w:author="Klemen Šuštar" w:date="2020-02-09T18:47:00Z">
        <w:r w:rsidR="008536A3">
          <w:t>na računalnikih omogo</w:t>
        </w:r>
      </w:ins>
      <w:ins w:id="148" w:author="Klemen Šuštar" w:date="2020-02-09T18:48:00Z">
        <w:r w:rsidR="008536A3">
          <w:t>ča velik izbor</w:t>
        </w:r>
        <w:r w:rsidR="000A2B9A">
          <w:t xml:space="preserve"> likov oziroma teles in velik izbor nalog za le te.</w:t>
        </w:r>
      </w:ins>
      <w:r w:rsidR="00355668">
        <w:t xml:space="preserve"> Lik generiramo tako da najprej izberemo lik na meniju </w:t>
      </w:r>
      <w:r>
        <w:t>»Liki in telesa«. Ko kliknemo na želen gumb se nam na sredini aplikacije generira želen lik oziroma telo. Odpreta se nam menija »Meritve« in »Naloge« kjer lahko spreminjamo velikost izbranega lika oziroma telesa in izbiramo naloge. Ko želimo lik oziroma telo shraniti, kliknemo na gumb »Shrani«. Odpre se nam novo okno, kjer lahko izbiramo med opcijami shranitve in kliknemo shrani, da se podatki shranijo.</w:t>
      </w:r>
    </w:p>
    <w:p w14:paraId="6A2F16B8" w14:textId="74A02DE9" w:rsidR="00355668" w:rsidRPr="00355668" w:rsidRDefault="00BC2C0A" w:rsidP="00355668">
      <w:pPr>
        <w:pStyle w:val="3Naslov"/>
      </w:pPr>
      <w:bookmarkStart w:id="149" w:name="_Toc36083784"/>
      <w:r>
        <w:t>Uporabniški vmesnik</w:t>
      </w:r>
      <w:commentRangeEnd w:id="138"/>
      <w:r w:rsidR="008A3B7E">
        <w:rPr>
          <w:rStyle w:val="Pripombasklic"/>
          <w:rFonts w:asciiTheme="minorHAnsi" w:hAnsiTheme="minorHAnsi"/>
          <w:b w:val="0"/>
          <w:color w:val="auto"/>
        </w:rPr>
        <w:commentReference w:id="138"/>
      </w:r>
      <w:bookmarkEnd w:id="149"/>
    </w:p>
    <w:p w14:paraId="3E67D3E3" w14:textId="2F86902A" w:rsidR="00E74678" w:rsidRDefault="00A23554" w:rsidP="00E74678">
      <w:pPr>
        <w:keepNext/>
      </w:pPr>
      <w:r>
        <w:rPr>
          <w:noProof/>
        </w:rPr>
        <w:drawing>
          <wp:inline distT="0" distB="0" distL="0" distR="0" wp14:anchorId="640F0DD5" wp14:editId="0242E16A">
            <wp:extent cx="5753100" cy="4263253"/>
            <wp:effectExtent l="0" t="0" r="0" b="444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753100" cy="4263253"/>
                    </a:xfrm>
                    <a:prstGeom prst="rect">
                      <a:avLst/>
                    </a:prstGeom>
                    <a:noFill/>
                    <a:ln>
                      <a:noFill/>
                    </a:ln>
                  </pic:spPr>
                </pic:pic>
              </a:graphicData>
            </a:graphic>
          </wp:inline>
        </w:drawing>
      </w:r>
    </w:p>
    <w:p w14:paraId="7A6D77AC" w14:textId="3EBC80B8" w:rsidR="00E74678" w:rsidRDefault="00E74678" w:rsidP="00E74678">
      <w:pPr>
        <w:pStyle w:val="Napis"/>
      </w:pPr>
      <w:bookmarkStart w:id="150" w:name="_Toc32175174"/>
      <w:bookmarkStart w:id="151" w:name="_Toc36078621"/>
      <w:bookmarkStart w:id="152" w:name="_Toc36083758"/>
      <w:r>
        <w:t xml:space="preserve">Slika </w:t>
      </w:r>
      <w:fldSimple w:instr=" SEQ Slika \* ARABIC ">
        <w:r w:rsidR="007229D3">
          <w:rPr>
            <w:noProof/>
          </w:rPr>
          <w:t>7</w:t>
        </w:r>
      </w:fldSimple>
      <w:r>
        <w:t>: Računalniška aplikacija - uporabniški vmesnik</w:t>
      </w:r>
      <w:bookmarkEnd w:id="150"/>
      <w:bookmarkEnd w:id="151"/>
      <w:bookmarkEnd w:id="152"/>
    </w:p>
    <w:p w14:paraId="6B08FED7" w14:textId="7D35C6FD" w:rsidR="005844B5" w:rsidRDefault="005844B5" w:rsidP="005844B5">
      <w:pPr>
        <w:pStyle w:val="Odstavekseznama"/>
        <w:numPr>
          <w:ilvl w:val="0"/>
          <w:numId w:val="1"/>
        </w:numPr>
      </w:pPr>
      <w:commentRangeStart w:id="153"/>
      <w:commentRangeStart w:id="154"/>
      <w:r>
        <w:t>Gumb, ki prikaže okno nastavitev</w:t>
      </w:r>
    </w:p>
    <w:p w14:paraId="131FC8D5" w14:textId="3CFD0239" w:rsidR="005844B5" w:rsidRDefault="005844B5" w:rsidP="005844B5">
      <w:pPr>
        <w:pStyle w:val="Odstavekseznama"/>
        <w:numPr>
          <w:ilvl w:val="0"/>
          <w:numId w:val="1"/>
        </w:numPr>
      </w:pPr>
      <w:r>
        <w:t>Gumb, ki prikaže okno likov in teles</w:t>
      </w:r>
    </w:p>
    <w:p w14:paraId="514B2883" w14:textId="3A56CEF3" w:rsidR="005844B5" w:rsidRDefault="005844B5" w:rsidP="005844B5">
      <w:pPr>
        <w:pStyle w:val="Odstavekseznama"/>
        <w:numPr>
          <w:ilvl w:val="0"/>
          <w:numId w:val="1"/>
        </w:numPr>
      </w:pPr>
      <w:r>
        <w:t>Gumb, ki prikaže okno za shranjevanje</w:t>
      </w:r>
    </w:p>
    <w:p w14:paraId="2F4E2548" w14:textId="0DCB5C43" w:rsidR="005844B5" w:rsidRDefault="005844B5" w:rsidP="005844B5">
      <w:pPr>
        <w:pStyle w:val="Odstavekseznama"/>
        <w:numPr>
          <w:ilvl w:val="0"/>
          <w:numId w:val="1"/>
        </w:numPr>
      </w:pPr>
      <w:r>
        <w:t>Gumbi, ki prikažejo izbran lik</w:t>
      </w:r>
    </w:p>
    <w:p w14:paraId="4D9F1D61" w14:textId="357B1660" w:rsidR="005844B5" w:rsidRDefault="005844B5" w:rsidP="005844B5">
      <w:pPr>
        <w:pStyle w:val="Odstavekseznama"/>
        <w:numPr>
          <w:ilvl w:val="0"/>
          <w:numId w:val="1"/>
        </w:numPr>
      </w:pPr>
      <w:r>
        <w:t>Gumb, ki prikaže okno meritev lika</w:t>
      </w:r>
    </w:p>
    <w:p w14:paraId="4E163D09" w14:textId="5ACE6291" w:rsidR="005844B5" w:rsidRDefault="005844B5" w:rsidP="005844B5">
      <w:pPr>
        <w:pStyle w:val="Odstavekseznama"/>
        <w:numPr>
          <w:ilvl w:val="0"/>
          <w:numId w:val="1"/>
        </w:numPr>
      </w:pPr>
      <w:r>
        <w:t>Gumb, ki prikaže okno nalog lika</w:t>
      </w:r>
    </w:p>
    <w:p w14:paraId="3C73B35D" w14:textId="0E737AFF" w:rsidR="007E2A31" w:rsidRDefault="007E2A31" w:rsidP="007E2A31">
      <w:pPr>
        <w:pStyle w:val="Odstavekseznama"/>
        <w:numPr>
          <w:ilvl w:val="0"/>
          <w:numId w:val="1"/>
        </w:numPr>
      </w:pPr>
      <w:r>
        <w:t>Gumb, ki prikaže okno podatkov, ki jih lahko podamo liku</w:t>
      </w:r>
    </w:p>
    <w:p w14:paraId="620E056F" w14:textId="43576242" w:rsidR="008536A3" w:rsidRDefault="005844B5" w:rsidP="005844B5">
      <w:pPr>
        <w:pStyle w:val="Odstavekseznama"/>
        <w:numPr>
          <w:ilvl w:val="0"/>
          <w:numId w:val="1"/>
        </w:numPr>
        <w:rPr>
          <w:ins w:id="155" w:author="Klemen Šuštar" w:date="2020-02-09T18:44:00Z"/>
        </w:rPr>
      </w:pPr>
      <w:del w:id="156" w:author="Klemen Šuštar" w:date="2020-02-09T18:54:00Z">
        <w:r w:rsidDel="000A2B9A">
          <w:delText>Puščica</w:delText>
        </w:r>
      </w:del>
      <w:ins w:id="157" w:author="Klemen Šuštar" w:date="2020-02-09T18:54:00Z">
        <w:r w:rsidR="000A2B9A">
          <w:t>Smerni kazalec</w:t>
        </w:r>
      </w:ins>
      <w:r>
        <w:t>, ki prikazuje pozicijo lika v 3d prostoru</w:t>
      </w:r>
      <w:commentRangeEnd w:id="153"/>
      <w:r w:rsidR="008A3B7E">
        <w:rPr>
          <w:rStyle w:val="Pripombasklic"/>
        </w:rPr>
        <w:commentReference w:id="153"/>
      </w:r>
      <w:commentRangeEnd w:id="154"/>
    </w:p>
    <w:p w14:paraId="66BB981D" w14:textId="51394AF0" w:rsidR="005844B5" w:rsidRDefault="008536A3" w:rsidP="008536A3">
      <w:pPr>
        <w:pStyle w:val="4Naslov"/>
        <w:rPr>
          <w:ins w:id="158" w:author="Klemen Šuštar" w:date="2020-02-09T18:48:00Z"/>
        </w:rPr>
      </w:pPr>
      <w:bookmarkStart w:id="159" w:name="_Toc36083785"/>
      <w:ins w:id="160" w:author="Klemen Šuštar" w:date="2020-02-09T18:45:00Z">
        <w:r>
          <w:t>Meritve</w:t>
        </w:r>
      </w:ins>
      <w:r w:rsidR="00EB6633">
        <w:rPr>
          <w:rStyle w:val="Pripombasklic"/>
        </w:rPr>
        <w:commentReference w:id="154"/>
      </w:r>
      <w:bookmarkEnd w:id="159"/>
    </w:p>
    <w:p w14:paraId="1DFCC6F6" w14:textId="40489C48" w:rsidR="000A2B9A" w:rsidRPr="003F68B1" w:rsidRDefault="000A2B9A">
      <w:pPr>
        <w:pPrChange w:id="161" w:author="Klemen Šuštar" w:date="2020-02-09T18:48:00Z">
          <w:pPr>
            <w:pStyle w:val="Odstavekseznama"/>
            <w:numPr>
              <w:numId w:val="1"/>
            </w:numPr>
            <w:ind w:hanging="360"/>
          </w:pPr>
        </w:pPrChange>
      </w:pPr>
      <w:ins w:id="162" w:author="Klemen Šuštar" w:date="2020-02-09T18:49:00Z">
        <w:r>
          <w:lastRenderedPageBreak/>
          <w:t xml:space="preserve">Meni »Meritve« se uporablja za nastavljanje velikosti lika oziroma telesa. </w:t>
        </w:r>
      </w:ins>
      <w:ins w:id="163" w:author="Klemen Šuštar" w:date="2020-02-09T18:59:00Z">
        <w:r w:rsidR="00A45CE5">
          <w:t>Odpre se ko generiramo lik oziroma telo, oziroma ko kliknemo na gumb</w:t>
        </w:r>
      </w:ins>
      <w:ins w:id="164" w:author="Klemen Šuštar" w:date="2020-02-09T19:00:00Z">
        <w:r w:rsidR="00A45CE5">
          <w:t xml:space="preserve"> </w:t>
        </w:r>
      </w:ins>
      <w:ins w:id="165" w:author="Klemen Šuštar" w:date="2020-02-09T19:03:00Z">
        <w:r w:rsidR="00A45CE5">
          <w:t>»M</w:t>
        </w:r>
      </w:ins>
      <w:ins w:id="166" w:author="Klemen Šuštar" w:date="2020-02-09T19:00:00Z">
        <w:r w:rsidR="00A45CE5">
          <w:t>eritve</w:t>
        </w:r>
      </w:ins>
      <w:ins w:id="167" w:author="Klemen Šuštar" w:date="2020-02-09T19:03:00Z">
        <w:r w:rsidR="00A45CE5">
          <w:t>«</w:t>
        </w:r>
      </w:ins>
      <w:ins w:id="168" w:author="Klemen Šuštar" w:date="2020-02-09T19:00:00Z">
        <w:r w:rsidR="00A45CE5">
          <w:t xml:space="preserve"> označen s številko 5 na sliki 7. </w:t>
        </w:r>
      </w:ins>
      <w:ins w:id="169" w:author="Klemen Šuštar" w:date="2020-02-09T18:55:00Z">
        <w:r>
          <w:t xml:space="preserve">Vsak </w:t>
        </w:r>
      </w:ins>
      <w:ins w:id="170" w:author="Klemen Šuštar" w:date="2020-02-09T18:56:00Z">
        <w:r>
          <w:t>lik</w:t>
        </w:r>
      </w:ins>
      <w:ins w:id="171" w:author="Klemen Šuštar" w:date="2020-02-09T18:58:00Z">
        <w:r>
          <w:t xml:space="preserve"> oziroma telo</w:t>
        </w:r>
      </w:ins>
      <w:ins w:id="172" w:author="Klemen Šuštar" w:date="2020-02-09T18:56:00Z">
        <w:r>
          <w:t xml:space="preserve"> ima svoje</w:t>
        </w:r>
      </w:ins>
      <w:ins w:id="173" w:author="Klemen Šuštar" w:date="2020-02-09T18:57:00Z">
        <w:r>
          <w:t xml:space="preserve"> vrednosti, ki se mu jih lahko spreminja. Spodnja slika ponazarja vse možne nastavitve, ki jih</w:t>
        </w:r>
      </w:ins>
      <w:ins w:id="174" w:author="Klemen Šuštar" w:date="2020-02-09T18:58:00Z">
        <w:r>
          <w:t xml:space="preserve"> lahko ima lik oziroma telo.</w:t>
        </w:r>
      </w:ins>
    </w:p>
    <w:p w14:paraId="0AE80921" w14:textId="4DF436C3" w:rsidR="00E74678" w:rsidRDefault="0086098E" w:rsidP="00E74678">
      <w:pPr>
        <w:keepNext/>
      </w:pPr>
      <w:r>
        <w:rPr>
          <w:noProof/>
        </w:rPr>
        <w:drawing>
          <wp:inline distT="0" distB="0" distL="0" distR="0" wp14:anchorId="1C78F2C5" wp14:editId="77027571">
            <wp:extent cx="1571625" cy="1495425"/>
            <wp:effectExtent l="0" t="0" r="9525" b="9525"/>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71625" cy="1495425"/>
                    </a:xfrm>
                    <a:prstGeom prst="rect">
                      <a:avLst/>
                    </a:prstGeom>
                  </pic:spPr>
                </pic:pic>
              </a:graphicData>
            </a:graphic>
          </wp:inline>
        </w:drawing>
      </w:r>
    </w:p>
    <w:p w14:paraId="680206C3" w14:textId="650F4D4D" w:rsidR="005844B5" w:rsidRDefault="00E74678" w:rsidP="00E74678">
      <w:pPr>
        <w:pStyle w:val="Napis"/>
        <w:rPr>
          <w:ins w:id="175" w:author="Klemen Šuštar" w:date="2020-02-09T18:36:00Z"/>
        </w:rPr>
      </w:pPr>
      <w:bookmarkStart w:id="176" w:name="_Toc32175175"/>
      <w:bookmarkStart w:id="177" w:name="_Toc36078622"/>
      <w:bookmarkStart w:id="178" w:name="_Toc36083759"/>
      <w:r>
        <w:t xml:space="preserve">Slika </w:t>
      </w:r>
      <w:fldSimple w:instr=" SEQ Slika \* ARABIC ">
        <w:r w:rsidR="007229D3">
          <w:rPr>
            <w:noProof/>
          </w:rPr>
          <w:t>8</w:t>
        </w:r>
      </w:fldSimple>
      <w:r>
        <w:t xml:space="preserve">: Računalniška aplikacija </w:t>
      </w:r>
      <w:del w:id="179" w:author="Klemen Šuštar" w:date="2020-02-09T18:36:00Z">
        <w:r w:rsidDel="00B32D67">
          <w:delText>-</w:delText>
        </w:r>
      </w:del>
      <w:ins w:id="180" w:author="Klemen Šuštar" w:date="2020-02-09T18:36:00Z">
        <w:r w:rsidR="00B32D67">
          <w:t>–</w:t>
        </w:r>
      </w:ins>
      <w:r>
        <w:t xml:space="preserve"> meritve</w:t>
      </w:r>
      <w:bookmarkEnd w:id="176"/>
      <w:bookmarkEnd w:id="177"/>
      <w:bookmarkEnd w:id="178"/>
    </w:p>
    <w:p w14:paraId="02DB8F0A" w14:textId="0EF8E956" w:rsidR="00B32D67" w:rsidRDefault="000A2B9A">
      <w:pPr>
        <w:pStyle w:val="Odstavekseznama"/>
        <w:numPr>
          <w:ilvl w:val="0"/>
          <w:numId w:val="14"/>
        </w:numPr>
        <w:rPr>
          <w:ins w:id="181" w:author="Klemen Šuštar" w:date="2020-02-09T18:50:00Z"/>
        </w:rPr>
        <w:pPrChange w:id="182" w:author="Klemen Šuštar" w:date="2020-02-09T19:04:00Z">
          <w:pPr/>
        </w:pPrChange>
      </w:pPr>
      <w:ins w:id="183" w:author="Klemen Šuštar" w:date="2020-02-09T18:50:00Z">
        <w:r>
          <w:t>X … nastavitve velikosti na x osi</w:t>
        </w:r>
      </w:ins>
      <w:ins w:id="184" w:author="Klemen Šuštar" w:date="2020-02-09T18:53:00Z">
        <w:r>
          <w:t xml:space="preserve"> (rdeč</w:t>
        </w:r>
      </w:ins>
      <w:ins w:id="185" w:author="Klemen Šuštar" w:date="2020-02-09T18:54:00Z">
        <w:r>
          <w:t xml:space="preserve">e označena </w:t>
        </w:r>
      </w:ins>
      <w:ins w:id="186" w:author="Klemen Šuštar" w:date="2020-02-09T18:53:00Z">
        <w:r>
          <w:t xml:space="preserve">puščica </w:t>
        </w:r>
      </w:ins>
      <w:ins w:id="187" w:author="Klemen Šuštar" w:date="2020-02-09T18:55:00Z">
        <w:r>
          <w:t>na smernem kazalcu</w:t>
        </w:r>
      </w:ins>
      <w:ins w:id="188" w:author="Klemen Šuštar" w:date="2020-02-09T18:53:00Z">
        <w:r>
          <w:t>)</w:t>
        </w:r>
      </w:ins>
      <w:r w:rsidR="00355668" w:rsidRPr="00355668">
        <w:rPr>
          <w:noProof/>
        </w:rPr>
        <w:t xml:space="preserve"> </w:t>
      </w:r>
    </w:p>
    <w:p w14:paraId="5B61BFC0" w14:textId="2B35F292" w:rsidR="000A2B9A" w:rsidRDefault="000A2B9A">
      <w:pPr>
        <w:pStyle w:val="Odstavekseznama"/>
        <w:numPr>
          <w:ilvl w:val="0"/>
          <w:numId w:val="14"/>
        </w:numPr>
        <w:rPr>
          <w:ins w:id="189" w:author="Klemen Šuštar" w:date="2020-02-09T18:50:00Z"/>
        </w:rPr>
        <w:pPrChange w:id="190" w:author="Klemen Šuštar" w:date="2020-02-09T19:04:00Z">
          <w:pPr/>
        </w:pPrChange>
      </w:pPr>
      <w:ins w:id="191" w:author="Klemen Šuštar" w:date="2020-02-09T18:50:00Z">
        <w:r>
          <w:t>Y … nastavitve velikosti na y osi</w:t>
        </w:r>
      </w:ins>
      <w:ins w:id="192" w:author="Klemen Šuštar" w:date="2020-02-09T18:52:00Z">
        <w:r>
          <w:t xml:space="preserve"> (zelena puščica na </w:t>
        </w:r>
      </w:ins>
      <w:ins w:id="193" w:author="Klemen Šuštar" w:date="2020-02-09T18:55:00Z">
        <w:r>
          <w:t>smernem kazalcu</w:t>
        </w:r>
      </w:ins>
      <w:ins w:id="194" w:author="Klemen Šuštar" w:date="2020-02-09T18:52:00Z">
        <w:r>
          <w:t>)</w:t>
        </w:r>
      </w:ins>
    </w:p>
    <w:p w14:paraId="5AE7599A" w14:textId="00E91F72" w:rsidR="000A2B9A" w:rsidRDefault="000A2B9A">
      <w:pPr>
        <w:pStyle w:val="Odstavekseznama"/>
        <w:numPr>
          <w:ilvl w:val="0"/>
          <w:numId w:val="14"/>
        </w:numPr>
        <w:rPr>
          <w:ins w:id="195" w:author="Klemen Šuštar" w:date="2020-02-09T18:51:00Z"/>
        </w:rPr>
        <w:pPrChange w:id="196" w:author="Klemen Šuštar" w:date="2020-02-09T19:04:00Z">
          <w:pPr>
            <w:pStyle w:val="Odstavekseznama"/>
            <w:numPr>
              <w:numId w:val="10"/>
            </w:numPr>
            <w:ind w:hanging="360"/>
          </w:pPr>
        </w:pPrChange>
      </w:pPr>
      <w:ins w:id="197" w:author="Klemen Šuštar" w:date="2020-02-09T18:50:00Z">
        <w:r>
          <w:t>Z … nastavi</w:t>
        </w:r>
      </w:ins>
      <w:ins w:id="198" w:author="Klemen Šuštar" w:date="2020-02-09T18:51:00Z">
        <w:r>
          <w:t>tve velikosti na z osi</w:t>
        </w:r>
      </w:ins>
      <w:ins w:id="199" w:author="Klemen Šuštar" w:date="2020-02-09T18:53:00Z">
        <w:r>
          <w:t xml:space="preserve"> (modra puščica na </w:t>
        </w:r>
      </w:ins>
      <w:ins w:id="200" w:author="Klemen Šuštar" w:date="2020-02-09T18:55:00Z">
        <w:r>
          <w:t>smernem kazalcu</w:t>
        </w:r>
      </w:ins>
      <w:ins w:id="201" w:author="Klemen Šuštar" w:date="2020-02-09T18:54:00Z">
        <w:r>
          <w:t>)</w:t>
        </w:r>
      </w:ins>
    </w:p>
    <w:p w14:paraId="58E4ABD7" w14:textId="34607041" w:rsidR="000A2B9A" w:rsidRDefault="000A2B9A">
      <w:pPr>
        <w:pStyle w:val="Odstavekseznama"/>
        <w:numPr>
          <w:ilvl w:val="0"/>
          <w:numId w:val="14"/>
        </w:numPr>
      </w:pPr>
      <w:ins w:id="202" w:author="Klemen Šuštar" w:date="2020-02-09T18:51:00Z">
        <w:r>
          <w:t>S … nastavitve števila stra</w:t>
        </w:r>
      </w:ins>
      <w:ins w:id="203" w:author="Klemen Šuštar" w:date="2020-02-09T18:52:00Z">
        <w:r>
          <w:t>nic lika</w:t>
        </w:r>
      </w:ins>
    </w:p>
    <w:p w14:paraId="72BF3F5B" w14:textId="259FC0F9" w:rsidR="00695981" w:rsidRPr="003F68B1" w:rsidRDefault="00695981" w:rsidP="00695981">
      <w:pPr>
        <w:pStyle w:val="Odstavekseznama"/>
        <w:numPr>
          <w:ilvl w:val="0"/>
          <w:numId w:val="14"/>
        </w:numPr>
      </w:pPr>
      <w:r>
        <w:t>? … prikaže okno z napisom, ko se z miško postavimo nanj</w:t>
      </w:r>
    </w:p>
    <w:p w14:paraId="15562A03" w14:textId="41AA8E21" w:rsidR="008536A3" w:rsidRDefault="008536A3" w:rsidP="008536A3">
      <w:pPr>
        <w:pStyle w:val="4Naslov"/>
        <w:rPr>
          <w:ins w:id="204" w:author="Klemen Šuštar" w:date="2020-02-09T18:58:00Z"/>
        </w:rPr>
      </w:pPr>
      <w:bookmarkStart w:id="205" w:name="_Toc36083786"/>
      <w:ins w:id="206" w:author="Klemen Šuštar" w:date="2020-02-09T18:45:00Z">
        <w:r>
          <w:t>Naloge</w:t>
        </w:r>
      </w:ins>
      <w:bookmarkEnd w:id="205"/>
    </w:p>
    <w:p w14:paraId="21036196" w14:textId="6B1D70C0" w:rsidR="00A45CE5" w:rsidRDefault="000A2B9A" w:rsidP="00A45CE5">
      <w:pPr>
        <w:rPr>
          <w:ins w:id="207" w:author="Klemen Šuštar" w:date="2020-02-09T19:02:00Z"/>
        </w:rPr>
      </w:pPr>
      <w:ins w:id="208" w:author="Klemen Šuštar" w:date="2020-02-09T18:58:00Z">
        <w:r>
          <w:t>Meni »Naloge« se uporablja za izbiro nalog za določen lik o</w:t>
        </w:r>
      </w:ins>
      <w:ins w:id="209" w:author="Klemen Šuštar" w:date="2020-02-09T18:59:00Z">
        <w:r>
          <w:t>ziroma telo.</w:t>
        </w:r>
      </w:ins>
      <w:ins w:id="210" w:author="Klemen Šuštar" w:date="2020-02-09T19:00:00Z">
        <w:r w:rsidR="00A45CE5">
          <w:t xml:space="preserve"> Odpre se ko generiramo lik oziroma telo, oziroma ko kliknemo na gumb </w:t>
        </w:r>
      </w:ins>
      <w:ins w:id="211" w:author="Klemen Šuštar" w:date="2020-02-09T19:02:00Z">
        <w:r w:rsidR="00A45CE5">
          <w:t>»Naloge«</w:t>
        </w:r>
      </w:ins>
      <w:ins w:id="212" w:author="Klemen Šuštar" w:date="2020-02-09T19:03:00Z">
        <w:r w:rsidR="00A45CE5">
          <w:t xml:space="preserve"> </w:t>
        </w:r>
      </w:ins>
      <w:ins w:id="213" w:author="Klemen Šuštar" w:date="2020-02-09T19:00:00Z">
        <w:r w:rsidR="00A45CE5">
          <w:t>označen s številko 6 na sliki 7.</w:t>
        </w:r>
      </w:ins>
    </w:p>
    <w:p w14:paraId="56589195" w14:textId="09D3474C" w:rsidR="00E74678" w:rsidRDefault="00A45CE5" w:rsidP="00A45CE5">
      <w:ins w:id="214" w:author="Klemen Šuštar" w:date="2020-02-09T19:00:00Z">
        <w:r>
          <w:t xml:space="preserve"> </w:t>
        </w:r>
      </w:ins>
      <w:r w:rsidR="0086098E">
        <w:rPr>
          <w:noProof/>
        </w:rPr>
        <w:drawing>
          <wp:inline distT="0" distB="0" distL="0" distR="0" wp14:anchorId="05D3F613" wp14:editId="143FFA56">
            <wp:extent cx="1514475" cy="1381125"/>
            <wp:effectExtent l="0" t="0" r="9525" b="9525"/>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24557" cy="1390319"/>
                    </a:xfrm>
                    <a:prstGeom prst="rect">
                      <a:avLst/>
                    </a:prstGeom>
                  </pic:spPr>
                </pic:pic>
              </a:graphicData>
            </a:graphic>
          </wp:inline>
        </w:drawing>
      </w:r>
    </w:p>
    <w:p w14:paraId="4F2847AC" w14:textId="6373F510" w:rsidR="00A45CE5" w:rsidRDefault="00E74678" w:rsidP="003F68B1">
      <w:pPr>
        <w:pStyle w:val="Napis"/>
      </w:pPr>
      <w:bookmarkStart w:id="215" w:name="_Toc32175176"/>
      <w:bookmarkStart w:id="216" w:name="_Toc36078623"/>
      <w:bookmarkStart w:id="217" w:name="_Toc36083760"/>
      <w:r>
        <w:t xml:space="preserve">Slika </w:t>
      </w:r>
      <w:fldSimple w:instr=" SEQ Slika \* ARABIC ">
        <w:r w:rsidR="007229D3">
          <w:rPr>
            <w:noProof/>
          </w:rPr>
          <w:t>9</w:t>
        </w:r>
      </w:fldSimple>
      <w:r>
        <w:t xml:space="preserve">: </w:t>
      </w:r>
      <w:r w:rsidRPr="001237B2">
        <w:t xml:space="preserve">Računalniška aplikacija </w:t>
      </w:r>
      <w:del w:id="218" w:author="Klemen Šuštar" w:date="2020-02-09T19:04:00Z">
        <w:r w:rsidRPr="001237B2" w:rsidDel="00A45CE5">
          <w:delText>-</w:delText>
        </w:r>
      </w:del>
      <w:ins w:id="219" w:author="Klemen Šuštar" w:date="2020-02-09T19:04:00Z">
        <w:r w:rsidR="00A45CE5">
          <w:t>–</w:t>
        </w:r>
      </w:ins>
      <w:r>
        <w:t xml:space="preserve"> naloge</w:t>
      </w:r>
      <w:bookmarkEnd w:id="215"/>
      <w:bookmarkEnd w:id="216"/>
      <w:bookmarkEnd w:id="217"/>
    </w:p>
    <w:p w14:paraId="38AC8C62" w14:textId="22480826" w:rsidR="00695981" w:rsidRDefault="00695981" w:rsidP="00695981">
      <w:pPr>
        <w:pStyle w:val="4Naslov"/>
      </w:pPr>
      <w:bookmarkStart w:id="220" w:name="_Toc36083787"/>
      <w:r>
        <w:t>Podani podatki</w:t>
      </w:r>
      <w:bookmarkEnd w:id="220"/>
    </w:p>
    <w:p w14:paraId="406D6DCD" w14:textId="26588B08" w:rsidR="00695981" w:rsidRDefault="00695981" w:rsidP="00695981">
      <w:r>
        <w:t>Meni »Podani podatki« se uporablja za izbiro podatkov, ki jih želimo podati učencu. Odpre se ko generiramo lik oziroma telo, oziroma ko kliknemo na gumb »Podani podatki« označen s številko 7 na sliki 7.</w:t>
      </w:r>
    </w:p>
    <w:p w14:paraId="17721F52" w14:textId="77777777" w:rsidR="00695981" w:rsidRDefault="00695981" w:rsidP="00695981">
      <w:pPr>
        <w:keepNext/>
      </w:pPr>
      <w:r>
        <w:rPr>
          <w:noProof/>
        </w:rPr>
        <w:drawing>
          <wp:inline distT="0" distB="0" distL="0" distR="0" wp14:anchorId="68E0CA0C" wp14:editId="33D02F68">
            <wp:extent cx="1628775" cy="1441167"/>
            <wp:effectExtent l="0" t="0" r="0" b="6985"/>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34049" cy="1445833"/>
                    </a:xfrm>
                    <a:prstGeom prst="rect">
                      <a:avLst/>
                    </a:prstGeom>
                  </pic:spPr>
                </pic:pic>
              </a:graphicData>
            </a:graphic>
          </wp:inline>
        </w:drawing>
      </w:r>
    </w:p>
    <w:p w14:paraId="5BCC9C89" w14:textId="391DE0C8" w:rsidR="00695981" w:rsidRPr="00695981" w:rsidRDefault="00695981" w:rsidP="00695981">
      <w:pPr>
        <w:pStyle w:val="Napis"/>
      </w:pPr>
      <w:bookmarkStart w:id="221" w:name="_Toc36078624"/>
      <w:bookmarkStart w:id="222" w:name="_Toc36083761"/>
      <w:r>
        <w:t xml:space="preserve">Slika </w:t>
      </w:r>
      <w:fldSimple w:instr=" SEQ Slika \* ARABIC ">
        <w:r w:rsidR="007229D3">
          <w:rPr>
            <w:noProof/>
          </w:rPr>
          <w:t>10</w:t>
        </w:r>
      </w:fldSimple>
      <w:r>
        <w:t>: Računalniška aplikacija - podani podatki</w:t>
      </w:r>
      <w:bookmarkEnd w:id="221"/>
      <w:bookmarkEnd w:id="222"/>
    </w:p>
    <w:p w14:paraId="1D372C6E" w14:textId="72F893DC" w:rsidR="005844B5" w:rsidRDefault="00BC2C0A" w:rsidP="005844B5">
      <w:pPr>
        <w:pStyle w:val="4Naslov"/>
        <w:rPr>
          <w:ins w:id="223" w:author="Klemen Šuštar" w:date="2020-02-09T19:00:00Z"/>
        </w:rPr>
      </w:pPr>
      <w:bookmarkStart w:id="224" w:name="_Toc36083788"/>
      <w:r>
        <w:lastRenderedPageBreak/>
        <w:t>Generiranje PDF dokumenta</w:t>
      </w:r>
      <w:bookmarkEnd w:id="224"/>
    </w:p>
    <w:p w14:paraId="454D4C78" w14:textId="4A84954E" w:rsidR="00A45CE5" w:rsidRPr="003F68B1" w:rsidRDefault="00A45CE5">
      <w:pPr>
        <w:pPrChange w:id="225" w:author="Klemen Šuštar" w:date="2020-02-09T19:00:00Z">
          <w:pPr>
            <w:pStyle w:val="4Naslov"/>
          </w:pPr>
        </w:pPrChange>
      </w:pPr>
      <w:ins w:id="226" w:author="Klemen Šuštar" w:date="2020-02-09T19:00:00Z">
        <w:r>
          <w:t>Meni »Shrani</w:t>
        </w:r>
      </w:ins>
      <w:ins w:id="227" w:author="Klemen Šuštar" w:date="2020-02-09T19:01:00Z">
        <w:r>
          <w:t xml:space="preserve">« se uporablja za generiranje PDF dokumentov za določen oziroma naključno izbran lik oziroma telo. Odpre se ko </w:t>
        </w:r>
      </w:ins>
      <w:ins w:id="228" w:author="Klemen Šuštar" w:date="2020-02-09T19:02:00Z">
        <w:r>
          <w:t>kliknemo na gumb</w:t>
        </w:r>
      </w:ins>
      <w:ins w:id="229" w:author="Klemen Šuštar" w:date="2020-02-09T19:03:00Z">
        <w:r>
          <w:t xml:space="preserve"> »Shrani« označen s številko 3 na sliki 7.</w:t>
        </w:r>
      </w:ins>
    </w:p>
    <w:p w14:paraId="3E80CE88" w14:textId="2F89E278" w:rsidR="00E74678" w:rsidRDefault="0086098E" w:rsidP="00E74678">
      <w:pPr>
        <w:keepNext/>
      </w:pPr>
      <w:r>
        <w:rPr>
          <w:noProof/>
        </w:rPr>
        <w:drawing>
          <wp:inline distT="0" distB="0" distL="0" distR="0" wp14:anchorId="56730B2C" wp14:editId="3EA08E18">
            <wp:extent cx="2409825" cy="1762125"/>
            <wp:effectExtent l="0" t="0" r="9525" b="9525"/>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09825" cy="1762125"/>
                    </a:xfrm>
                    <a:prstGeom prst="rect">
                      <a:avLst/>
                    </a:prstGeom>
                  </pic:spPr>
                </pic:pic>
              </a:graphicData>
            </a:graphic>
          </wp:inline>
        </w:drawing>
      </w:r>
    </w:p>
    <w:p w14:paraId="420F5AA1" w14:textId="768309EC" w:rsidR="00BC2C0A" w:rsidRDefault="00E74678" w:rsidP="00E74678">
      <w:pPr>
        <w:pStyle w:val="Napis"/>
        <w:rPr>
          <w:ins w:id="230" w:author="Klemen Šuštar" w:date="2020-02-09T19:04:00Z"/>
        </w:rPr>
      </w:pPr>
      <w:bookmarkStart w:id="231" w:name="_Toc32175177"/>
      <w:bookmarkStart w:id="232" w:name="_Toc36078625"/>
      <w:bookmarkStart w:id="233" w:name="_Toc36083762"/>
      <w:r>
        <w:t xml:space="preserve">Slika </w:t>
      </w:r>
      <w:fldSimple w:instr=" SEQ Slika \* ARABIC ">
        <w:r w:rsidR="007229D3">
          <w:rPr>
            <w:noProof/>
          </w:rPr>
          <w:t>11</w:t>
        </w:r>
      </w:fldSimple>
      <w:r>
        <w:t xml:space="preserve">: </w:t>
      </w:r>
      <w:r w:rsidRPr="00991FD2">
        <w:t xml:space="preserve">Računalniška aplikacija </w:t>
      </w:r>
      <w:del w:id="234" w:author="Klemen Šuštar" w:date="2020-02-09T19:04:00Z">
        <w:r w:rsidRPr="00991FD2" w:rsidDel="00A45CE5">
          <w:delText>-</w:delText>
        </w:r>
      </w:del>
      <w:ins w:id="235" w:author="Klemen Šuštar" w:date="2020-02-09T19:04:00Z">
        <w:r w:rsidR="00A45CE5">
          <w:t>–</w:t>
        </w:r>
      </w:ins>
      <w:r w:rsidRPr="00991FD2">
        <w:t xml:space="preserve"> </w:t>
      </w:r>
      <w:r>
        <w:t>shrani</w:t>
      </w:r>
      <w:bookmarkEnd w:id="231"/>
      <w:bookmarkEnd w:id="232"/>
      <w:bookmarkEnd w:id="233"/>
    </w:p>
    <w:p w14:paraId="6942AC8E" w14:textId="551B70AE" w:rsidR="00A45CE5" w:rsidRDefault="00A45CE5" w:rsidP="00A45CE5">
      <w:pPr>
        <w:pStyle w:val="Odstavekseznama"/>
        <w:numPr>
          <w:ilvl w:val="0"/>
          <w:numId w:val="13"/>
        </w:numPr>
        <w:rPr>
          <w:ins w:id="236" w:author="Klemen Šuštar" w:date="2020-02-09T19:05:00Z"/>
        </w:rPr>
      </w:pPr>
      <w:ins w:id="237" w:author="Klemen Šuštar" w:date="2020-02-09T19:06:00Z">
        <w:r>
          <w:t>O</w:t>
        </w:r>
      </w:ins>
      <w:ins w:id="238" w:author="Klemen Šuštar" w:date="2020-02-09T19:05:00Z">
        <w:r>
          <w:t>pcij</w:t>
        </w:r>
      </w:ins>
      <w:ins w:id="239" w:author="Klemen Šuštar" w:date="2020-02-09T19:06:00Z">
        <w:r>
          <w:t>a</w:t>
        </w:r>
      </w:ins>
      <w:ins w:id="240" w:author="Klemen Šuštar" w:date="2020-02-09T19:05:00Z">
        <w:r>
          <w:t xml:space="preserve"> »Shrani samo QR kodo« </w:t>
        </w:r>
      </w:ins>
      <w:ins w:id="241" w:author="Klemen Šuštar" w:date="2020-02-09T19:06:00Z">
        <w:r>
          <w:t>-</w:t>
        </w:r>
      </w:ins>
      <w:ins w:id="242" w:author="Klemen Šuštar" w:date="2020-02-09T19:05:00Z">
        <w:r>
          <w:t xml:space="preserve"> program </w:t>
        </w:r>
      </w:ins>
      <w:ins w:id="243" w:author="Klemen Šuštar" w:date="2020-02-09T19:06:00Z">
        <w:r>
          <w:t xml:space="preserve">bo </w:t>
        </w:r>
      </w:ins>
      <w:ins w:id="244" w:author="Klemen Šuštar" w:date="2020-02-09T19:05:00Z">
        <w:r>
          <w:t>shranil samo QR koda in to v obliki PNG formata</w:t>
        </w:r>
      </w:ins>
    </w:p>
    <w:p w14:paraId="145A1595" w14:textId="4E5F2C20" w:rsidR="00A45CE5" w:rsidRDefault="00A45CE5" w:rsidP="00A45CE5">
      <w:pPr>
        <w:pStyle w:val="Odstavekseznama"/>
        <w:numPr>
          <w:ilvl w:val="0"/>
          <w:numId w:val="13"/>
        </w:numPr>
        <w:rPr>
          <w:ins w:id="245" w:author="Klemen Šuštar" w:date="2020-02-09T19:09:00Z"/>
        </w:rPr>
      </w:pPr>
      <w:ins w:id="246" w:author="Klemen Šuštar" w:date="2020-02-09T19:06:00Z">
        <w:r>
          <w:t>Opcija »Shrani vsak lik/telo posebej« - opcija je na</w:t>
        </w:r>
      </w:ins>
      <w:ins w:id="247" w:author="Klemen Šuštar" w:date="2020-02-09T19:07:00Z">
        <w:r>
          <w:t xml:space="preserve"> </w:t>
        </w:r>
      </w:ins>
      <w:ins w:id="248" w:author="Klemen Šuštar" w:date="2020-02-09T19:06:00Z">
        <w:r>
          <w:t>v</w:t>
        </w:r>
      </w:ins>
      <w:ins w:id="249" w:author="Klemen Šuštar" w:date="2020-02-09T19:07:00Z">
        <w:r>
          <w:t xml:space="preserve">oljo, ko želimo generirati več likov oziroma teles. </w:t>
        </w:r>
      </w:ins>
      <w:ins w:id="250" w:author="Klemen Šuštar" w:date="2020-02-09T19:08:00Z">
        <w:r>
          <w:t xml:space="preserve">Vsak lik oziroma telo shrani v svoj PDF oziroma PNG, če je opcija 1 </w:t>
        </w:r>
      </w:ins>
      <w:ins w:id="251" w:author="Klemen Šuštar" w:date="2020-02-09T19:09:00Z">
        <w:r>
          <w:t>vključena</w:t>
        </w:r>
      </w:ins>
    </w:p>
    <w:p w14:paraId="3AB3F963" w14:textId="4D54EEEF" w:rsidR="00A45CE5" w:rsidRDefault="003F68B1" w:rsidP="00A45CE5">
      <w:pPr>
        <w:pStyle w:val="Odstavekseznama"/>
        <w:numPr>
          <w:ilvl w:val="0"/>
          <w:numId w:val="13"/>
        </w:numPr>
        <w:rPr>
          <w:ins w:id="252" w:author="Klemen Šuštar" w:date="2020-02-09T19:10:00Z"/>
        </w:rPr>
      </w:pPr>
      <w:ins w:id="253" w:author="Klemen Šuštar" w:date="2020-02-09T19:09:00Z">
        <w:r>
          <w:t>Opcija »Naključna velikost« - opcija nam omogoča, da izbranemu liku dodelimo naključno velikost</w:t>
        </w:r>
      </w:ins>
    </w:p>
    <w:p w14:paraId="65820008" w14:textId="328DFD9F" w:rsidR="003F68B1" w:rsidRDefault="003F68B1" w:rsidP="00A45CE5">
      <w:pPr>
        <w:pStyle w:val="Odstavekseznama"/>
        <w:numPr>
          <w:ilvl w:val="0"/>
          <w:numId w:val="13"/>
        </w:numPr>
        <w:rPr>
          <w:ins w:id="254" w:author="Klemen Šuštar" w:date="2020-02-09T19:11:00Z"/>
        </w:rPr>
      </w:pPr>
      <w:ins w:id="255" w:author="Klemen Šuštar" w:date="2020-02-09T19:10:00Z">
        <w:r>
          <w:t>Opcija »Naključni liki/telesa« - opcija nam omogoča, da se nam generirajo naključni liki</w:t>
        </w:r>
      </w:ins>
      <w:ins w:id="256" w:author="Klemen Šuštar" w:date="2020-02-09T19:11:00Z">
        <w:r>
          <w:t xml:space="preserve"> oziroma telesa</w:t>
        </w:r>
      </w:ins>
    </w:p>
    <w:p w14:paraId="0C479DF2" w14:textId="55154B03" w:rsidR="003F68B1" w:rsidRDefault="003F68B1" w:rsidP="00A45CE5">
      <w:pPr>
        <w:pStyle w:val="Odstavekseznama"/>
        <w:numPr>
          <w:ilvl w:val="0"/>
          <w:numId w:val="13"/>
        </w:numPr>
        <w:rPr>
          <w:ins w:id="257" w:author="Klemen Šuštar" w:date="2020-02-09T19:12:00Z"/>
        </w:rPr>
      </w:pPr>
      <w:ins w:id="258" w:author="Klemen Šuštar" w:date="2020-02-09T19:11:00Z">
        <w:r>
          <w:t>Opc</w:t>
        </w:r>
      </w:ins>
      <w:ins w:id="259" w:author="Klemen Šuštar" w:date="2020-02-09T19:12:00Z">
        <w:r>
          <w:t>ija »Naključne naloge« -</w:t>
        </w:r>
      </w:ins>
      <w:ins w:id="260" w:author="Klemen Šuštar" w:date="2020-02-09T19:14:00Z">
        <w:r>
          <w:t>opcija nam omogoča, da lahko naključno generiramo naloge izbranega oziroma naključnega lika oziroma telesa.</w:t>
        </w:r>
      </w:ins>
    </w:p>
    <w:p w14:paraId="390B31A9" w14:textId="1944BAA7" w:rsidR="003F68B1" w:rsidRPr="003F68B1" w:rsidRDefault="003F68B1">
      <w:pPr>
        <w:pStyle w:val="Odstavekseznama"/>
        <w:numPr>
          <w:ilvl w:val="0"/>
          <w:numId w:val="13"/>
        </w:numPr>
        <w:pPrChange w:id="261" w:author="Klemen Šuštar" w:date="2020-02-09T19:04:00Z">
          <w:pPr>
            <w:pStyle w:val="Napis"/>
          </w:pPr>
        </w:pPrChange>
      </w:pPr>
      <w:ins w:id="262" w:author="Klemen Šuštar" w:date="2020-02-09T19:12:00Z">
        <w:r>
          <w:t>Vnosno polje »Število likov/teles« - opcija je na voljo, ko vključimo opcij</w:t>
        </w:r>
      </w:ins>
      <w:ins w:id="263" w:author="Klemen Šuštar" w:date="2020-02-09T19:13:00Z">
        <w:r>
          <w:t>o 3, 4 oziroma 5. Omogoča nam, da vnesemo koliko število različnih likov oziroma teles želimo shraniti.</w:t>
        </w:r>
      </w:ins>
    </w:p>
    <w:p w14:paraId="2228004F" w14:textId="0BE0A91C" w:rsidR="00BC2C0A" w:rsidRDefault="00BC2C0A" w:rsidP="005844B5">
      <w:pPr>
        <w:pStyle w:val="4Naslov"/>
      </w:pPr>
      <w:bookmarkStart w:id="264" w:name="_Toc36083789"/>
      <w:r>
        <w:t>Nastavitve</w:t>
      </w:r>
      <w:bookmarkEnd w:id="264"/>
    </w:p>
    <w:p w14:paraId="44C450F1" w14:textId="1ACE50C8" w:rsidR="004B6ADA" w:rsidRPr="004B6ADA" w:rsidRDefault="004B6ADA" w:rsidP="004B6ADA">
      <w:r>
        <w:t xml:space="preserve">Meni »Nastavitve« se uporablja za </w:t>
      </w:r>
      <w:r w:rsidR="00C0288D">
        <w:t>u</w:t>
      </w:r>
      <w:r>
        <w:t>pravljanje z nastavitvami. Odpre se ko kliknemo na gumb »Nastavitve« označen s številko 1 na sliki 7.</w:t>
      </w:r>
    </w:p>
    <w:p w14:paraId="3B497B4D" w14:textId="73C268A3" w:rsidR="00E74678" w:rsidRDefault="0086098E" w:rsidP="00E74678">
      <w:pPr>
        <w:keepNext/>
      </w:pPr>
      <w:r>
        <w:rPr>
          <w:noProof/>
        </w:rPr>
        <w:drawing>
          <wp:inline distT="0" distB="0" distL="0" distR="0" wp14:anchorId="0609200B" wp14:editId="271EFB92">
            <wp:extent cx="2447925" cy="1914525"/>
            <wp:effectExtent l="0" t="0" r="9525" b="952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47925" cy="1914525"/>
                    </a:xfrm>
                    <a:prstGeom prst="rect">
                      <a:avLst/>
                    </a:prstGeom>
                  </pic:spPr>
                </pic:pic>
              </a:graphicData>
            </a:graphic>
          </wp:inline>
        </w:drawing>
      </w:r>
    </w:p>
    <w:p w14:paraId="45A29808" w14:textId="5DC93552" w:rsidR="00B32D67" w:rsidRDefault="00E74678" w:rsidP="00E74678">
      <w:pPr>
        <w:pStyle w:val="Napis"/>
      </w:pPr>
      <w:bookmarkStart w:id="265" w:name="_Toc32175178"/>
      <w:bookmarkStart w:id="266" w:name="_Toc36078626"/>
      <w:bookmarkStart w:id="267" w:name="_Toc36083763"/>
      <w:r>
        <w:t xml:space="preserve">Slika </w:t>
      </w:r>
      <w:fldSimple w:instr=" SEQ Slika \* ARABIC ">
        <w:r w:rsidR="007229D3">
          <w:rPr>
            <w:noProof/>
          </w:rPr>
          <w:t>12</w:t>
        </w:r>
      </w:fldSimple>
      <w:r>
        <w:t xml:space="preserve">: </w:t>
      </w:r>
      <w:r w:rsidRPr="00665E36">
        <w:t xml:space="preserve">Računalniška aplikacija </w:t>
      </w:r>
      <w:del w:id="268" w:author="Klemen Šuštar" w:date="2020-02-09T18:33:00Z">
        <w:r w:rsidRPr="00665E36" w:rsidDel="00B32D67">
          <w:delText>-</w:delText>
        </w:r>
      </w:del>
      <w:ins w:id="269" w:author="Klemen Šuštar" w:date="2020-02-09T18:33:00Z">
        <w:r w:rsidR="00B32D67">
          <w:t>–</w:t>
        </w:r>
      </w:ins>
      <w:r w:rsidRPr="00665E36">
        <w:t xml:space="preserve"> </w:t>
      </w:r>
      <w:r>
        <w:t>nastavitve</w:t>
      </w:r>
      <w:bookmarkEnd w:id="265"/>
      <w:bookmarkEnd w:id="266"/>
      <w:bookmarkEnd w:id="267"/>
    </w:p>
    <w:p w14:paraId="4A4DCF78" w14:textId="1CE75506" w:rsidR="001D62EA" w:rsidRDefault="001D62EA" w:rsidP="001D62EA">
      <w:pPr>
        <w:pStyle w:val="Odstavekseznama"/>
        <w:numPr>
          <w:ilvl w:val="0"/>
          <w:numId w:val="15"/>
        </w:numPr>
      </w:pPr>
      <w:r>
        <w:t>Opcija »Odpri map ob shranitvi« - odpre mapo v katero shrani PDF oziroma PNG</w:t>
      </w:r>
    </w:p>
    <w:p w14:paraId="042ED839" w14:textId="77DEDADC" w:rsidR="001D62EA" w:rsidRDefault="001D62EA" w:rsidP="001D62EA">
      <w:pPr>
        <w:pStyle w:val="Odstavekseznama"/>
        <w:numPr>
          <w:ilvl w:val="0"/>
          <w:numId w:val="15"/>
        </w:numPr>
      </w:pPr>
      <w:r>
        <w:t>»Barva ozadja« - kliknemo na kvadratek z odtenkom barve pri čem se odpre meni na katerem lahko izberemo barvo za ozadje</w:t>
      </w:r>
    </w:p>
    <w:p w14:paraId="183AE27A" w14:textId="5E4A50BE" w:rsidR="001D62EA" w:rsidRPr="001D62EA" w:rsidRDefault="001D62EA" w:rsidP="001D62EA">
      <w:pPr>
        <w:pStyle w:val="Odstavekseznama"/>
        <w:numPr>
          <w:ilvl w:val="0"/>
          <w:numId w:val="15"/>
        </w:numPr>
      </w:pPr>
      <w:r>
        <w:t>»Barva lika/telesa« - kliknemo na kvadratek z odtenkom barve pri čem se odpre meni na katerem lahko izberemo barvo za lik oziroma telo</w:t>
      </w:r>
    </w:p>
    <w:p w14:paraId="260F327F" w14:textId="583AF8C0" w:rsidR="001D62EA" w:rsidRPr="001D62EA" w:rsidRDefault="001D62EA" w:rsidP="001D62EA">
      <w:pPr>
        <w:pStyle w:val="Odstavekseznama"/>
        <w:numPr>
          <w:ilvl w:val="0"/>
          <w:numId w:val="15"/>
        </w:numPr>
      </w:pPr>
      <w:r>
        <w:lastRenderedPageBreak/>
        <w:t>»Barva obrobe lika/telesa« - kliknemo na kvadratek z odtenkom barve pri čem se odpre meni na katerem lahko izberemo barvo za obrobo lika oziroma telesa</w:t>
      </w:r>
    </w:p>
    <w:p w14:paraId="3B7F2854" w14:textId="471A6B47" w:rsidR="001D62EA" w:rsidRPr="001D62EA" w:rsidRDefault="001D62EA" w:rsidP="001D62EA">
      <w:pPr>
        <w:pStyle w:val="Odstavekseznama"/>
        <w:numPr>
          <w:ilvl w:val="0"/>
          <w:numId w:val="15"/>
        </w:numPr>
      </w:pPr>
      <w:r>
        <w:t>»Jezik« - izberemo jezik aplikacije</w:t>
      </w:r>
    </w:p>
    <w:p w14:paraId="177E442D" w14:textId="5FB2FEF9" w:rsidR="00355668" w:rsidRDefault="0087461A" w:rsidP="00355668">
      <w:pPr>
        <w:pStyle w:val="4Naslov"/>
      </w:pPr>
      <w:bookmarkStart w:id="270" w:name="_Toc36083790"/>
      <w:r>
        <w:t>Izbor likov oziroma teles</w:t>
      </w:r>
      <w:bookmarkEnd w:id="270"/>
    </w:p>
    <w:p w14:paraId="70EC9190" w14:textId="66492BF6" w:rsidR="001D62EA" w:rsidRPr="001D62EA" w:rsidRDefault="001D62EA" w:rsidP="001D62EA">
      <w:pPr>
        <w:rPr>
          <w:ins w:id="271" w:author="Klemen Šuštar" w:date="2020-02-09T18:33:00Z"/>
        </w:rPr>
      </w:pPr>
      <w:r>
        <w:t>Meni »Liki / Telesa« se uporablja za izbor likov in teles. Z zeleno so označene glavne kategorije, z modro podkategorije, z belo določeni liki oziroma telesa in z oranžno nedoločeni liki in telesa.</w:t>
      </w:r>
    </w:p>
    <w:p w14:paraId="13AEE8B3" w14:textId="0F327CF1" w:rsidR="00355668" w:rsidRDefault="0086098E" w:rsidP="00355668">
      <w:pPr>
        <w:keepNext/>
      </w:pPr>
      <w:r>
        <w:rPr>
          <w:noProof/>
        </w:rPr>
        <w:drawing>
          <wp:inline distT="0" distB="0" distL="0" distR="0" wp14:anchorId="1EEFDDB4" wp14:editId="6AE53FAC">
            <wp:extent cx="1621530" cy="3533775"/>
            <wp:effectExtent l="0" t="0" r="0" b="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28660" cy="3549313"/>
                    </a:xfrm>
                    <a:prstGeom prst="rect">
                      <a:avLst/>
                    </a:prstGeom>
                  </pic:spPr>
                </pic:pic>
              </a:graphicData>
            </a:graphic>
          </wp:inline>
        </w:drawing>
      </w:r>
    </w:p>
    <w:p w14:paraId="16D026BA" w14:textId="6DA5B6F5" w:rsidR="00695981" w:rsidRDefault="00355668" w:rsidP="00E74678">
      <w:pPr>
        <w:pStyle w:val="Napis"/>
      </w:pPr>
      <w:bookmarkStart w:id="272" w:name="_Toc32175179"/>
      <w:bookmarkStart w:id="273" w:name="_Toc36078627"/>
      <w:bookmarkStart w:id="274" w:name="_Toc36083764"/>
      <w:r>
        <w:t xml:space="preserve">Slika </w:t>
      </w:r>
      <w:fldSimple w:instr=" SEQ Slika \* ARABIC ">
        <w:r w:rsidR="007229D3">
          <w:rPr>
            <w:noProof/>
          </w:rPr>
          <w:t>13</w:t>
        </w:r>
      </w:fldSimple>
      <w:r>
        <w:t xml:space="preserve">: Računalniška aplikacija </w:t>
      </w:r>
      <w:r w:rsidR="0087461A">
        <w:t>–</w:t>
      </w:r>
      <w:r>
        <w:t xml:space="preserve"> </w:t>
      </w:r>
      <w:r w:rsidR="0087461A">
        <w:t>liki</w:t>
      </w:r>
      <w:r w:rsidR="007229D3">
        <w:t xml:space="preserve"> in </w:t>
      </w:r>
      <w:r w:rsidR="0087461A">
        <w:t>telesa</w:t>
      </w:r>
      <w:bookmarkEnd w:id="272"/>
      <w:bookmarkEnd w:id="273"/>
      <w:bookmarkEnd w:id="274"/>
    </w:p>
    <w:p w14:paraId="593AF2B9" w14:textId="2B50DB68" w:rsidR="005844B5" w:rsidRDefault="00695981" w:rsidP="00695981">
      <w:pPr>
        <w:pStyle w:val="3Naslov"/>
      </w:pPr>
      <w:bookmarkStart w:id="275" w:name="_Toc36083791"/>
      <w:r>
        <w:t>Generiran PDF dokument</w:t>
      </w:r>
      <w:bookmarkEnd w:id="275"/>
    </w:p>
    <w:p w14:paraId="0E8C8E94" w14:textId="77777777" w:rsidR="007229D3" w:rsidRDefault="00A66BF6" w:rsidP="00695981">
      <w:r>
        <w:t>PDF generiramo, ko v meniju »Shrani« pritisnemo gumb »Shrani«. Vsaka naloga je oštevilčena in ima podano ime like oziroma telesa, podatke, generirano QR kodo in naloge za uporabnika.</w:t>
      </w:r>
    </w:p>
    <w:p w14:paraId="36C817EE" w14:textId="77777777" w:rsidR="007229D3" w:rsidRDefault="007229D3" w:rsidP="007229D3">
      <w:pPr>
        <w:keepNext/>
      </w:pPr>
      <w:r>
        <w:rPr>
          <w:noProof/>
        </w:rPr>
        <w:drawing>
          <wp:inline distT="0" distB="0" distL="0" distR="0" wp14:anchorId="0CC6974C" wp14:editId="37212AD1">
            <wp:extent cx="3514725" cy="2343150"/>
            <wp:effectExtent l="0" t="0" r="9525" b="0"/>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15520" cy="2343680"/>
                    </a:xfrm>
                    <a:prstGeom prst="rect">
                      <a:avLst/>
                    </a:prstGeom>
                  </pic:spPr>
                </pic:pic>
              </a:graphicData>
            </a:graphic>
          </wp:inline>
        </w:drawing>
      </w:r>
    </w:p>
    <w:p w14:paraId="354AE85E" w14:textId="0FE090B2" w:rsidR="007229D3" w:rsidRDefault="007229D3" w:rsidP="007229D3">
      <w:pPr>
        <w:pStyle w:val="Napis"/>
      </w:pPr>
      <w:bookmarkStart w:id="276" w:name="_Toc36078628"/>
      <w:bookmarkStart w:id="277" w:name="_Toc36083765"/>
      <w:r>
        <w:t xml:space="preserve">Slika </w:t>
      </w:r>
      <w:fldSimple w:instr=" SEQ Slika \* ARABIC ">
        <w:r>
          <w:rPr>
            <w:noProof/>
          </w:rPr>
          <w:t>14</w:t>
        </w:r>
      </w:fldSimple>
      <w:r>
        <w:t>: Računalniška aplikacija - generiran PDF dokument</w:t>
      </w:r>
      <w:bookmarkEnd w:id="276"/>
      <w:bookmarkEnd w:id="277"/>
    </w:p>
    <w:p w14:paraId="57FDDE2D" w14:textId="4DB1BDB8" w:rsidR="00695981" w:rsidRPr="00695981" w:rsidRDefault="00A66BF6" w:rsidP="00695981">
      <w:r>
        <w:t xml:space="preserve"> </w:t>
      </w:r>
    </w:p>
    <w:p w14:paraId="355C9BE2" w14:textId="00598C03" w:rsidR="00A84BBA" w:rsidRDefault="00A84BBA" w:rsidP="00A84BBA">
      <w:pPr>
        <w:pStyle w:val="2Naslov"/>
        <w:outlineLvl w:val="1"/>
      </w:pPr>
      <w:bookmarkStart w:id="278" w:name="_Toc36083792"/>
      <w:r>
        <w:lastRenderedPageBreak/>
        <w:t>Android</w:t>
      </w:r>
      <w:bookmarkEnd w:id="278"/>
    </w:p>
    <w:p w14:paraId="065D0A10" w14:textId="411B801D" w:rsidR="00AD663D" w:rsidRPr="00AD663D" w:rsidRDefault="00AD663D" w:rsidP="00AD663D">
      <w:r>
        <w:t>Aplikacija nam omogoča vizualno predstavo likov oziroma teles v realnem svetu, prav tako pa lahko z njo rešujemo naloge, ki nam jih generira za izbran lik oziroma telo.</w:t>
      </w:r>
      <w:r w:rsidR="001F0652">
        <w:t xml:space="preserve"> Uporabimo jo tako, da kamero, ki se nam odpre usmerimo na list, na katerem je QR koda, narejena z računalniško aplikacijo. Počakamo nekaj trenutkov in na QR kodi se generira lik oziroma telo.</w:t>
      </w:r>
    </w:p>
    <w:p w14:paraId="0DB52CC6" w14:textId="77777777" w:rsidR="00B32D67" w:rsidRDefault="00BC2C0A" w:rsidP="00BC2C0A">
      <w:pPr>
        <w:pStyle w:val="3Naslov"/>
        <w:rPr>
          <w:ins w:id="279" w:author="Klemen Šuštar" w:date="2020-02-09T18:35:00Z"/>
        </w:rPr>
      </w:pPr>
      <w:bookmarkStart w:id="280" w:name="_Toc36083793"/>
      <w:r>
        <w:t>Uporabniški vmesnik</w:t>
      </w:r>
      <w:bookmarkEnd w:id="280"/>
    </w:p>
    <w:p w14:paraId="258019ED" w14:textId="77777777" w:rsidR="00AA161E" w:rsidRDefault="00B32D67" w:rsidP="003C5AD9">
      <w:bookmarkStart w:id="281" w:name="_Toc32175238"/>
      <w:ins w:id="282" w:author="Klemen Šuštar" w:date="2020-02-09T18:35:00Z">
        <w:r>
          <w:rPr>
            <w:noProof/>
          </w:rPr>
          <w:drawing>
            <wp:inline distT="0" distB="0" distL="0" distR="0" wp14:anchorId="02669F7E" wp14:editId="48B0ED33">
              <wp:extent cx="4804764" cy="2700000"/>
              <wp:effectExtent l="0" t="0" r="0" b="571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804764" cy="2700000"/>
                      </a:xfrm>
                      <a:prstGeom prst="rect">
                        <a:avLst/>
                      </a:prstGeom>
                      <a:noFill/>
                      <a:ln>
                        <a:noFill/>
                      </a:ln>
                    </pic:spPr>
                  </pic:pic>
                </a:graphicData>
              </a:graphic>
            </wp:inline>
          </w:drawing>
        </w:r>
      </w:ins>
      <w:bookmarkEnd w:id="281"/>
    </w:p>
    <w:p w14:paraId="46674869" w14:textId="64F834CD" w:rsidR="00B32D67" w:rsidRDefault="00AA161E" w:rsidP="00AA161E">
      <w:pPr>
        <w:pStyle w:val="Napis"/>
      </w:pPr>
      <w:bookmarkStart w:id="283" w:name="_Toc32175180"/>
      <w:bookmarkStart w:id="284" w:name="_Toc36078629"/>
      <w:bookmarkStart w:id="285" w:name="_Toc36083766"/>
      <w:r>
        <w:t xml:space="preserve">Slika </w:t>
      </w:r>
      <w:fldSimple w:instr=" SEQ Slika \* ARABIC ">
        <w:r w:rsidR="007229D3">
          <w:rPr>
            <w:noProof/>
          </w:rPr>
          <w:t>15</w:t>
        </w:r>
      </w:fldSimple>
      <w:r>
        <w:t>: Mobilna aplikacija - uporabniški vmesnik</w:t>
      </w:r>
      <w:bookmarkEnd w:id="283"/>
      <w:bookmarkEnd w:id="284"/>
      <w:bookmarkEnd w:id="285"/>
    </w:p>
    <w:p w14:paraId="1C9FBA74" w14:textId="231DF9DE" w:rsidR="001D62EA" w:rsidRDefault="001D62EA" w:rsidP="001D62EA">
      <w:pPr>
        <w:pStyle w:val="Odstavekseznama"/>
        <w:numPr>
          <w:ilvl w:val="0"/>
          <w:numId w:val="16"/>
        </w:numPr>
      </w:pPr>
      <w:r>
        <w:t>Levo zgoraj – gumb, ki odpre meni za naloge</w:t>
      </w:r>
    </w:p>
    <w:p w14:paraId="50077A16" w14:textId="6DFCE587" w:rsidR="001D62EA" w:rsidRDefault="001D62EA" w:rsidP="001D62EA">
      <w:pPr>
        <w:pStyle w:val="Odstavekseznama"/>
        <w:numPr>
          <w:ilvl w:val="0"/>
          <w:numId w:val="16"/>
        </w:numPr>
      </w:pPr>
      <w:r>
        <w:t>Levo spodaj – smerni kazalec, ki prikazuje pozicijo lika v 3d prostoru</w:t>
      </w:r>
    </w:p>
    <w:p w14:paraId="0109C9C8" w14:textId="74A1F4D4" w:rsidR="00BC2C0A" w:rsidRDefault="001D62EA">
      <w:pPr>
        <w:pStyle w:val="Odstavekseznama"/>
        <w:numPr>
          <w:ilvl w:val="0"/>
          <w:numId w:val="16"/>
        </w:numPr>
        <w:pPrChange w:id="286" w:author="Klemen Šuštar" w:date="2020-02-09T18:32:00Z">
          <w:pPr>
            <w:pStyle w:val="3Naslov"/>
          </w:pPr>
        </w:pPrChange>
      </w:pPr>
      <w:r>
        <w:t>Desno zgoraj – gumb, ki odpre meni za naloge</w:t>
      </w:r>
    </w:p>
    <w:p w14:paraId="381B4824" w14:textId="570EACFA" w:rsidR="00B32D67" w:rsidRDefault="00BC2C0A" w:rsidP="005844B5">
      <w:pPr>
        <w:pStyle w:val="4Naslov"/>
      </w:pPr>
      <w:bookmarkStart w:id="287" w:name="_Toc36083794"/>
      <w:r>
        <w:t>Naloge za učenj</w:t>
      </w:r>
      <w:ins w:id="288" w:author="Klemen Šuštar" w:date="2020-02-09T18:35:00Z">
        <w:r w:rsidR="00B32D67">
          <w:t>e</w:t>
        </w:r>
      </w:ins>
      <w:bookmarkEnd w:id="287"/>
    </w:p>
    <w:p w14:paraId="690EE7DB" w14:textId="287228BF" w:rsidR="001F0652" w:rsidRPr="001F0652" w:rsidRDefault="001F0652" w:rsidP="001F0652">
      <w:pPr>
        <w:rPr>
          <w:ins w:id="289" w:author="Klemen Šuštar" w:date="2020-02-09T18:35:00Z"/>
        </w:rPr>
      </w:pPr>
      <w:r>
        <w:t>Meni »Naloge« se uporablja za generiranje naključnih nalog za določen lik oziroma telo, brez uporabe QR kode.</w:t>
      </w:r>
      <w:r w:rsidR="00C0288D">
        <w:t xml:space="preserve"> </w:t>
      </w:r>
      <w:r w:rsidR="00C0288D" w:rsidRPr="00C0288D">
        <w:t>Odpre se ko kliknemo na gumb »</w:t>
      </w:r>
      <w:r w:rsidR="00C0288D">
        <w:t>Naloge</w:t>
      </w:r>
      <w:r w:rsidR="00C0288D" w:rsidRPr="00C0288D">
        <w:t>«</w:t>
      </w:r>
      <w:r w:rsidR="00C0288D">
        <w:t xml:space="preserve">. </w:t>
      </w:r>
      <w:r>
        <w:t>Meni lahko pomikamo levo in desno. Da generiramo naloge kliknemo na lik oziroma telo, ki je prikazan.</w:t>
      </w:r>
    </w:p>
    <w:p w14:paraId="0BFE460C" w14:textId="77777777" w:rsidR="00AA161E" w:rsidRDefault="00BC2C0A" w:rsidP="003C5AD9">
      <w:del w:id="290" w:author="Klemen Šuštar" w:date="2020-02-09T18:35:00Z">
        <w:r w:rsidDel="00B32D67">
          <w:delText>e</w:delText>
        </w:r>
      </w:del>
      <w:bookmarkStart w:id="291" w:name="_Toc32175240"/>
      <w:ins w:id="292" w:author="Klemen Šuštar" w:date="2020-02-09T18:35:00Z">
        <w:r w:rsidR="00B32D67">
          <w:rPr>
            <w:noProof/>
          </w:rPr>
          <w:drawing>
            <wp:inline distT="0" distB="0" distL="0" distR="0" wp14:anchorId="13DE1BD4" wp14:editId="75004C8C">
              <wp:extent cx="4804412" cy="2700000"/>
              <wp:effectExtent l="0" t="0" r="0" b="5715"/>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804412" cy="2700000"/>
                      </a:xfrm>
                      <a:prstGeom prst="rect">
                        <a:avLst/>
                      </a:prstGeom>
                      <a:noFill/>
                      <a:ln>
                        <a:noFill/>
                      </a:ln>
                    </pic:spPr>
                  </pic:pic>
                </a:graphicData>
              </a:graphic>
            </wp:inline>
          </w:drawing>
        </w:r>
      </w:ins>
      <w:bookmarkEnd w:id="291"/>
    </w:p>
    <w:p w14:paraId="15C27378" w14:textId="31D0EC74" w:rsidR="001F0652" w:rsidRPr="001F0652" w:rsidRDefault="00AA161E">
      <w:pPr>
        <w:pStyle w:val="Napis"/>
        <w:pPrChange w:id="293" w:author="Klemen Šuštar" w:date="2020-02-09T18:31:00Z">
          <w:pPr>
            <w:pStyle w:val="4Naslov"/>
          </w:pPr>
        </w:pPrChange>
      </w:pPr>
      <w:bookmarkStart w:id="294" w:name="_Toc32175181"/>
      <w:bookmarkStart w:id="295" w:name="_Toc36078630"/>
      <w:bookmarkStart w:id="296" w:name="_Toc36083767"/>
      <w:r>
        <w:t xml:space="preserve">Slika </w:t>
      </w:r>
      <w:fldSimple w:instr=" SEQ Slika \* ARABIC ">
        <w:r w:rsidR="007229D3">
          <w:rPr>
            <w:noProof/>
          </w:rPr>
          <w:t>16</w:t>
        </w:r>
      </w:fldSimple>
      <w:r>
        <w:t>: Mobilna aplikacija - naloge</w:t>
      </w:r>
      <w:bookmarkEnd w:id="294"/>
      <w:bookmarkEnd w:id="295"/>
      <w:bookmarkEnd w:id="296"/>
    </w:p>
    <w:p w14:paraId="6E00836A" w14:textId="5D6647AB" w:rsidR="00B32D67" w:rsidRDefault="00BC2C0A" w:rsidP="005844B5">
      <w:pPr>
        <w:pStyle w:val="4Naslov"/>
      </w:pPr>
      <w:bookmarkStart w:id="297" w:name="_Toc36083795"/>
      <w:r>
        <w:lastRenderedPageBreak/>
        <w:t>Nastavitve</w:t>
      </w:r>
      <w:bookmarkEnd w:id="297"/>
    </w:p>
    <w:p w14:paraId="37D84782" w14:textId="62FABECA" w:rsidR="00C0288D" w:rsidRPr="00C0288D" w:rsidRDefault="00C0288D" w:rsidP="00C0288D">
      <w:pPr>
        <w:rPr>
          <w:ins w:id="298" w:author="Klemen Šuštar" w:date="2020-02-09T18:36:00Z"/>
        </w:rPr>
      </w:pPr>
      <w:r w:rsidRPr="00C0288D">
        <w:t xml:space="preserve">Meni »Nastavitve« se uporablja za upravljanje z nastavitvami. </w:t>
      </w:r>
      <w:bookmarkStart w:id="299" w:name="_Hlk32175143"/>
      <w:r w:rsidRPr="00C0288D">
        <w:t>Odpre se ko kliknemo na gumb »Nastavitve«</w:t>
      </w:r>
      <w:r>
        <w:t>.</w:t>
      </w:r>
    </w:p>
    <w:p w14:paraId="207CA7B4" w14:textId="77777777" w:rsidR="00AA161E" w:rsidRDefault="00B32D67" w:rsidP="003C5AD9">
      <w:bookmarkStart w:id="300" w:name="_Toc32175242"/>
      <w:bookmarkEnd w:id="299"/>
      <w:ins w:id="301" w:author="Klemen Šuštar" w:date="2020-02-09T18:36:00Z">
        <w:r>
          <w:rPr>
            <w:noProof/>
          </w:rPr>
          <w:drawing>
            <wp:inline distT="0" distB="0" distL="0" distR="0" wp14:anchorId="1D0F9640" wp14:editId="7A03D622">
              <wp:extent cx="4804410" cy="2699385"/>
              <wp:effectExtent l="0" t="0" r="0" b="571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804410" cy="2699385"/>
                      </a:xfrm>
                      <a:prstGeom prst="rect">
                        <a:avLst/>
                      </a:prstGeom>
                      <a:noFill/>
                      <a:ln>
                        <a:noFill/>
                      </a:ln>
                    </pic:spPr>
                  </pic:pic>
                </a:graphicData>
              </a:graphic>
            </wp:inline>
          </w:drawing>
        </w:r>
      </w:ins>
      <w:bookmarkEnd w:id="300"/>
    </w:p>
    <w:p w14:paraId="3EBDA278" w14:textId="26CB0FA5" w:rsidR="00B32D67" w:rsidRDefault="00AA161E">
      <w:pPr>
        <w:pStyle w:val="Napis"/>
        <w:rPr>
          <w:ins w:id="302" w:author="Klemen Šuštar" w:date="2020-02-09T18:31:00Z"/>
        </w:rPr>
        <w:pPrChange w:id="303" w:author="Klemen Šuštar" w:date="2020-02-09T18:31:00Z">
          <w:pPr>
            <w:pStyle w:val="4Naslov"/>
          </w:pPr>
        </w:pPrChange>
      </w:pPr>
      <w:bookmarkStart w:id="304" w:name="_Toc32175182"/>
      <w:bookmarkStart w:id="305" w:name="_Toc36078631"/>
      <w:bookmarkStart w:id="306" w:name="_Toc36083768"/>
      <w:r>
        <w:t xml:space="preserve">Slika </w:t>
      </w:r>
      <w:fldSimple w:instr=" SEQ Slika \* ARABIC ">
        <w:r w:rsidR="007229D3">
          <w:rPr>
            <w:noProof/>
          </w:rPr>
          <w:t>17</w:t>
        </w:r>
      </w:fldSimple>
      <w:r>
        <w:t>: Mobilna aplikacija - nastavitve</w:t>
      </w:r>
      <w:bookmarkEnd w:id="304"/>
      <w:bookmarkEnd w:id="305"/>
      <w:bookmarkEnd w:id="306"/>
    </w:p>
    <w:p w14:paraId="2A5F6382" w14:textId="1773451A" w:rsidR="001F0652" w:rsidRDefault="001F0652" w:rsidP="001F0652">
      <w:pPr>
        <w:pStyle w:val="Odstavekseznama"/>
        <w:numPr>
          <w:ilvl w:val="0"/>
          <w:numId w:val="15"/>
        </w:numPr>
      </w:pPr>
      <w:r>
        <w:t>»Jezik« - izberemo jezik aplikacije</w:t>
      </w:r>
    </w:p>
    <w:p w14:paraId="7834935B" w14:textId="5727BBE0" w:rsidR="001F0652" w:rsidRDefault="001F0652" w:rsidP="001F0652">
      <w:pPr>
        <w:pStyle w:val="Odstavekseznama"/>
        <w:numPr>
          <w:ilvl w:val="0"/>
          <w:numId w:val="15"/>
        </w:numPr>
      </w:pPr>
      <w:r>
        <w:t>»Barva lika« - kliknemo na kvadratek z odtenkom barve pri čem se odpre meni na katerem lahko izberemo barvo za ozadje</w:t>
      </w:r>
    </w:p>
    <w:p w14:paraId="140604DE" w14:textId="3C2EA2CE" w:rsidR="001F0652" w:rsidRDefault="001F0652" w:rsidP="001F0652">
      <w:pPr>
        <w:pStyle w:val="Odstavekseznama"/>
        <w:numPr>
          <w:ilvl w:val="0"/>
          <w:numId w:val="15"/>
        </w:numPr>
      </w:pPr>
      <w:r>
        <w:t>»Barva obrobe lika« - kliknemo na kvadratek z odtenkom barve pri čem se odpre meni na katerem lahko izberemo barvo za ozadje</w:t>
      </w:r>
    </w:p>
    <w:p w14:paraId="642880B1" w14:textId="5FE7EBA0" w:rsidR="001F0652" w:rsidRDefault="001F0652" w:rsidP="001F0652">
      <w:pPr>
        <w:pStyle w:val="Odstavekseznama"/>
        <w:numPr>
          <w:ilvl w:val="0"/>
          <w:numId w:val="15"/>
        </w:numPr>
      </w:pPr>
      <w:r>
        <w:t>»Hitrost lika« - kako hitro hočemo, da se animacija lika predvaj, levo – upočasni/ustavi animacijo, desno – pospeši hitrost animacije</w:t>
      </w:r>
    </w:p>
    <w:p w14:paraId="5F473549" w14:textId="3829D0C0" w:rsidR="001F0652" w:rsidRDefault="001F0652" w:rsidP="001F0652">
      <w:pPr>
        <w:pStyle w:val="Odstavekseznama"/>
        <w:numPr>
          <w:ilvl w:val="0"/>
          <w:numId w:val="15"/>
        </w:numPr>
      </w:pPr>
      <w:r>
        <w:t>»Konzola« - prikaže konzolo</w:t>
      </w:r>
    </w:p>
    <w:p w14:paraId="590E2843" w14:textId="2D96288A" w:rsidR="00BC2C0A" w:rsidRPr="003641AC" w:rsidRDefault="00B32D67" w:rsidP="003641AC">
      <w:pPr>
        <w:rPr>
          <w:rFonts w:asciiTheme="majorHAnsi" w:hAnsiTheme="majorHAnsi"/>
          <w:b/>
        </w:rPr>
        <w:pPrChange w:id="307" w:author="Klemen Šuštar" w:date="2020-02-09T18:31:00Z">
          <w:pPr>
            <w:pStyle w:val="4Naslov"/>
          </w:pPr>
        </w:pPrChange>
      </w:pPr>
      <w:ins w:id="308" w:author="Klemen Šuštar" w:date="2020-02-09T18:35:00Z">
        <w:r>
          <w:br w:type="page"/>
        </w:r>
      </w:ins>
      <w:del w:id="309" w:author="Klemen Šuštar" w:date="2020-02-09T18:31:00Z">
        <w:r w:rsidR="00BC2C0A" w:rsidDel="00B32D67">
          <w:delText xml:space="preserve"> </w:delText>
        </w:r>
      </w:del>
    </w:p>
    <w:p w14:paraId="1B3DD374" w14:textId="72A0BDDC" w:rsidR="00897289" w:rsidRDefault="004E6D42" w:rsidP="00C02A49">
      <w:pPr>
        <w:pStyle w:val="1Naslov"/>
        <w:outlineLvl w:val="0"/>
      </w:pPr>
      <w:bookmarkStart w:id="310" w:name="_Toc36083796"/>
      <w:r>
        <w:lastRenderedPageBreak/>
        <w:t>Zaključek</w:t>
      </w:r>
      <w:bookmarkEnd w:id="310"/>
    </w:p>
    <w:p w14:paraId="0504CD24" w14:textId="6B096304" w:rsidR="003F759D" w:rsidRDefault="003F759D" w:rsidP="003F759D">
      <w:r>
        <w:t>Razširjena resničnost je novost na področju mobilne tehnologije, ki zadnja leta postaja bolj in bolj popularna. Je tehnologija s katero resničnost izboljšamo z računalniško generiranimi informacijami. Uporablja se lahko v poslu, izobraževanju in za zabavo. [1]</w:t>
      </w:r>
    </w:p>
    <w:p w14:paraId="1BA0A5EC" w14:textId="7C5EC7B1" w:rsidR="003F759D" w:rsidRDefault="003F759D" w:rsidP="003F759D">
      <w:r>
        <w:t>S to tehnologijo lahko prikažemo informacije, katere bi drugače bile zapisane na papirju, v realnosti, tako da v prihodnosti lahko namesto pisnih navodil za uporabo neke naprave pričakujemo samo QR-kodo katera nam bo v razširjeni  resničnosti prikazala napravo in vizualno prikazala kako se uporablja.</w:t>
      </w:r>
    </w:p>
    <w:p w14:paraId="5B1FC9B6" w14:textId="43DB0615" w:rsidR="003F759D" w:rsidRDefault="003F759D" w:rsidP="003F759D">
      <w:r>
        <w:t>Naredili smo aplikacijo za namizne računalnik, kjer lahko učitelj generira naloge in aplikacijo za android telefone, kjer lahko učenec s pomočjo AR vidi lik oziroma telo navidezno s pomočjo telefona.</w:t>
      </w:r>
    </w:p>
    <w:p w14:paraId="0526EDF8" w14:textId="77777777" w:rsidR="003F759D" w:rsidRDefault="003F759D" w:rsidP="003F759D">
      <w:r>
        <w:t xml:space="preserve">Aplikacija ima veliko prednosti, kot so generiranje PDF dokumenta brez drugih orodij, gledanje lika oziroma telesa v AR ali na računalniku, možnost za prevod v druge jezike. </w:t>
      </w:r>
    </w:p>
    <w:p w14:paraId="28DEB922" w14:textId="18AB77FD" w:rsidR="003F759D" w:rsidRDefault="003F759D" w:rsidP="003F759D">
      <w:r>
        <w:t>Ima pa tudi slabosti, kot so urejanje likov in teles je zelo omejeno, izbira nalog in podanih podatkov je prav tako omejena in brez logotipa android aplikacija ne prikaže ničesar.</w:t>
      </w:r>
    </w:p>
    <w:p w14:paraId="72ADDAE9" w14:textId="77777777" w:rsidR="003F759D" w:rsidRDefault="003F759D" w:rsidP="003F759D">
      <w:r>
        <w:t>Pri namizni aplikaciji bi lahko izboljšali izbiro nalog in podanih podatkov, kot tudi urejanje likov. Pri android aplikaciji, pa da se lahko liki in telesa prikažejo tudi brez logotipa in QR kode.</w:t>
      </w:r>
    </w:p>
    <w:p w14:paraId="442C2970" w14:textId="24A267AB" w:rsidR="00897289" w:rsidRPr="003F759D" w:rsidRDefault="00283F34" w:rsidP="003F759D">
      <w:r>
        <w:t>Projekt je bil uspešen, čeprav smo vmes naleteli na veliko nepričakovanih težav, ki so popestrile izdelavo aplikacij. Saj če ne bi bilo težav, bi pomenilo da nekaj podobnega že obstaja.</w:t>
      </w:r>
      <w:r w:rsidR="003F759D">
        <w:br w:type="page"/>
      </w:r>
    </w:p>
    <w:bookmarkStart w:id="311" w:name="_Toc36083797" w:displacedByCustomXml="next"/>
    <w:sdt>
      <w:sdtPr>
        <w:id w:val="-1672636720"/>
        <w:docPartObj>
          <w:docPartGallery w:val="Bibliographies"/>
          <w:docPartUnique/>
        </w:docPartObj>
      </w:sdtPr>
      <w:sdtEndPr>
        <w:rPr>
          <w:rFonts w:asciiTheme="minorHAnsi" w:eastAsiaTheme="minorEastAsia" w:hAnsiTheme="minorHAnsi" w:cstheme="minorBidi"/>
          <w:color w:val="auto"/>
          <w:sz w:val="22"/>
          <w:szCs w:val="22"/>
        </w:rPr>
      </w:sdtEndPr>
      <w:sdtContent>
        <w:p w14:paraId="2201ED15" w14:textId="10CE1C79" w:rsidR="00897289" w:rsidRPr="003F759D" w:rsidRDefault="00897289">
          <w:pPr>
            <w:pStyle w:val="Naslov1"/>
            <w:rPr>
              <w:b/>
              <w:bCs/>
              <w:color w:val="000000" w:themeColor="text1"/>
            </w:rPr>
          </w:pPr>
          <w:r w:rsidRPr="003F759D">
            <w:rPr>
              <w:b/>
              <w:bCs/>
              <w:color w:val="000000" w:themeColor="text1"/>
            </w:rPr>
            <w:t>Bibliografija</w:t>
          </w:r>
          <w:bookmarkEnd w:id="311"/>
        </w:p>
        <w:sdt>
          <w:sdtPr>
            <w:id w:val="111145805"/>
            <w:bibliography/>
          </w:sdtPr>
          <w:sdtContent>
            <w:p w14:paraId="102495B6" w14:textId="77777777" w:rsidR="00C91235" w:rsidRDefault="0089728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C91235" w14:paraId="7834B03E" w14:textId="77777777">
                <w:trPr>
                  <w:divId w:val="1750106029"/>
                  <w:tblCellSpacing w:w="15" w:type="dxa"/>
                </w:trPr>
                <w:tc>
                  <w:tcPr>
                    <w:tcW w:w="50" w:type="pct"/>
                    <w:hideMark/>
                  </w:tcPr>
                  <w:p w14:paraId="38A3F3D7" w14:textId="1987F73D" w:rsidR="00C91235" w:rsidRDefault="00C91235">
                    <w:pPr>
                      <w:pStyle w:val="Bibliografija"/>
                      <w:rPr>
                        <w:noProof/>
                        <w:sz w:val="24"/>
                        <w:szCs w:val="24"/>
                      </w:rPr>
                    </w:pPr>
                    <w:r>
                      <w:rPr>
                        <w:noProof/>
                      </w:rPr>
                      <w:t xml:space="preserve">[1] </w:t>
                    </w:r>
                  </w:p>
                </w:tc>
                <w:tc>
                  <w:tcPr>
                    <w:tcW w:w="0" w:type="auto"/>
                    <w:hideMark/>
                  </w:tcPr>
                  <w:p w14:paraId="04CE44DE" w14:textId="77777777" w:rsidR="00C91235" w:rsidRDefault="00C91235">
                    <w:pPr>
                      <w:pStyle w:val="Bibliografija"/>
                      <w:rPr>
                        <w:noProof/>
                      </w:rPr>
                    </w:pPr>
                    <w:r>
                      <w:rPr>
                        <w:noProof/>
                      </w:rPr>
                      <w:t xml:space="preserve">J. Linowes in K. Babilinski, Augmented Reality for Developers: Build practical augmented reality applications with Unity, ARCore, ARKit, and Vuforia, 2007. </w:t>
                    </w:r>
                  </w:p>
                </w:tc>
              </w:tr>
              <w:tr w:rsidR="00C91235" w14:paraId="6975B33F" w14:textId="77777777">
                <w:trPr>
                  <w:divId w:val="1750106029"/>
                  <w:tblCellSpacing w:w="15" w:type="dxa"/>
                </w:trPr>
                <w:tc>
                  <w:tcPr>
                    <w:tcW w:w="50" w:type="pct"/>
                    <w:hideMark/>
                  </w:tcPr>
                  <w:p w14:paraId="185A3230" w14:textId="77777777" w:rsidR="00C91235" w:rsidRDefault="00C91235">
                    <w:pPr>
                      <w:pStyle w:val="Bibliografija"/>
                      <w:rPr>
                        <w:noProof/>
                      </w:rPr>
                    </w:pPr>
                    <w:r>
                      <w:rPr>
                        <w:noProof/>
                      </w:rPr>
                      <w:t xml:space="preserve">[2] </w:t>
                    </w:r>
                  </w:p>
                </w:tc>
                <w:tc>
                  <w:tcPr>
                    <w:tcW w:w="0" w:type="auto"/>
                    <w:hideMark/>
                  </w:tcPr>
                  <w:p w14:paraId="5744120F" w14:textId="77777777" w:rsidR="00C91235" w:rsidRDefault="00C91235">
                    <w:pPr>
                      <w:pStyle w:val="Bibliografija"/>
                      <w:rPr>
                        <w:noProof/>
                      </w:rPr>
                    </w:pPr>
                    <w:r>
                      <w:rPr>
                        <w:noProof/>
                      </w:rPr>
                      <w:t xml:space="preserve">P. Felicia, Unity From Zero to Proficiency (Foundations): A step-by-step guide to creating your first game with Unity, 2020. </w:t>
                    </w:r>
                  </w:p>
                </w:tc>
              </w:tr>
            </w:tbl>
            <w:p w14:paraId="636A6402" w14:textId="77777777" w:rsidR="00C91235" w:rsidRDefault="00C91235">
              <w:pPr>
                <w:divId w:val="1750106029"/>
                <w:rPr>
                  <w:rFonts w:eastAsia="Times New Roman"/>
                  <w:noProof/>
                </w:rPr>
              </w:pPr>
            </w:p>
            <w:p w14:paraId="3EF0FC5F" w14:textId="70ABFB21" w:rsidR="00897289" w:rsidRDefault="00897289">
              <w:r>
                <w:rPr>
                  <w:b/>
                  <w:bCs/>
                </w:rPr>
                <w:fldChar w:fldCharType="end"/>
              </w:r>
            </w:p>
          </w:sdtContent>
        </w:sdt>
      </w:sdtContent>
    </w:sdt>
    <w:p w14:paraId="1B00393E" w14:textId="77777777" w:rsidR="00A84BBA" w:rsidRPr="00A84BBA" w:rsidRDefault="00A84BBA" w:rsidP="00897289">
      <w:pPr>
        <w:pStyle w:val="1Naslov"/>
        <w:numPr>
          <w:ilvl w:val="0"/>
          <w:numId w:val="0"/>
        </w:numPr>
        <w:outlineLvl w:val="0"/>
      </w:pPr>
    </w:p>
    <w:sectPr w:rsidR="00A84BBA" w:rsidRPr="00A84BBA" w:rsidSect="00FE06C6">
      <w:footerReference w:type="first" r:id="rId38"/>
      <w:pgSz w:w="11906" w:h="16838"/>
      <w:pgMar w:top="1417" w:right="1417" w:bottom="1417"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Uroš Ocepek" w:date="2019-11-24T14:13:00Z" w:initials="UO">
    <w:p w14:paraId="6DE515D4" w14:textId="13A28B83" w:rsidR="003F759D" w:rsidRDefault="003F759D">
      <w:pPr>
        <w:pStyle w:val="Pripombabesedilo"/>
      </w:pPr>
      <w:r>
        <w:rPr>
          <w:rStyle w:val="Pripombasklic"/>
        </w:rPr>
        <w:annotationRef/>
      </w:r>
      <w:r>
        <w:t>Tukaj moraš narediti uvod – torej napisati področje, zakaj je pomembno uporabiti AR-tehnologijo, kaj s tem pridobimo …</w:t>
      </w:r>
    </w:p>
  </w:comment>
  <w:comment w:id="32" w:author="Uroš Ocepek" w:date="2019-11-24T14:13:00Z" w:initials="UO">
    <w:p w14:paraId="5DCEE273" w14:textId="0A6E40AB" w:rsidR="003F759D" w:rsidRDefault="003F759D">
      <w:pPr>
        <w:pStyle w:val="Pripombabesedilo"/>
      </w:pPr>
      <w:r>
        <w:rPr>
          <w:rStyle w:val="Pripombasklic"/>
        </w:rPr>
        <w:annotationRef/>
      </w:r>
      <w:r>
        <w:t>Ali je to opis direktno iz mojega opisa, ko si prijavil zaključno nalogo? Mislim, da sem nekoliko drugače napisal.</w:t>
      </w:r>
    </w:p>
  </w:comment>
  <w:comment w:id="52" w:author="Uroš Ocepek" w:date="2019-11-24T14:16:00Z" w:initials="UO">
    <w:p w14:paraId="44CB74B2" w14:textId="08EBBCE4" w:rsidR="003F759D" w:rsidRDefault="003F759D">
      <w:pPr>
        <w:pStyle w:val="Pripombabesedilo"/>
      </w:pPr>
      <w:r>
        <w:rPr>
          <w:rStyle w:val="Pripombasklic"/>
        </w:rPr>
        <w:annotationRef/>
      </w:r>
      <w:r>
        <w:t>Napiši kratek uvod v tehnologije. Pri pisanju strokovnih poročil (diplom, disertaciji) ne sme biti samo naslov poglavja, ampak vsaj nekaj stavkov, da narediš uvod v podpoglavja.</w:t>
      </w:r>
      <w:r>
        <w:br/>
      </w:r>
      <w:r>
        <w:br/>
        <w:t>Recimo:</w:t>
      </w:r>
      <w:r>
        <w:br/>
        <w:t>Pri izdelavi zaključne naloge smo se odločili, da bomo naredili aplikacije za podporo AR-tehnologije. Aplikacije si bo uporabnik namestil za pametne naprave. Pri pregledu obstoječih najpogosteje uporabljenih tehnologij smo se odločili za: ….našteješ…</w:t>
      </w:r>
      <w:r>
        <w:br/>
        <w:t>Nato pa sledijo podpoglavja.</w:t>
      </w:r>
    </w:p>
  </w:comment>
  <w:comment w:id="88" w:author="Uroš Ocepek" w:date="2019-11-24T14:19:00Z" w:initials="UO">
    <w:p w14:paraId="13FFA92C" w14:textId="51486642" w:rsidR="003F759D" w:rsidRDefault="003F759D">
      <w:pPr>
        <w:pStyle w:val="Pripombabesedilo"/>
      </w:pPr>
      <w:r>
        <w:rPr>
          <w:rStyle w:val="Pripombasklic"/>
        </w:rPr>
        <w:annotationRef/>
      </w:r>
      <w:r>
        <w:t>Pisati moraš vedno v 3. osebi množine, četudi si samo ti pisal/naredil. Enako potem, ko boš predstavljal nalogo pred komisijo, moraš uporabljati 3. osebo množine. Moraš povsod popraviti…</w:t>
      </w:r>
    </w:p>
  </w:comment>
  <w:comment w:id="92" w:author="Uroš Ocepek" w:date="2019-11-24T14:19:00Z" w:initials="UO">
    <w:p w14:paraId="36B73A3A" w14:textId="79892FF4" w:rsidR="003F759D" w:rsidRDefault="003F759D">
      <w:pPr>
        <w:pStyle w:val="Pripombabesedilo"/>
      </w:pPr>
      <w:r>
        <w:rPr>
          <w:rStyle w:val="Pripombasklic"/>
        </w:rPr>
        <w:annotationRef/>
      </w:r>
      <w:r>
        <w:t>Programski jezik mogoče – ker samo jezik ima lahko preveč različnih razlag.</w:t>
      </w:r>
    </w:p>
  </w:comment>
  <w:comment w:id="93" w:author="Klemen Šuštar" w:date="2019-12-01T19:34:00Z" w:initials="KŠ">
    <w:p w14:paraId="5DB5D3C9" w14:textId="0ED7FE3E" w:rsidR="003F759D" w:rsidRDefault="003F759D">
      <w:pPr>
        <w:pStyle w:val="Pripombabesedilo"/>
      </w:pPr>
      <w:r>
        <w:rPr>
          <w:rStyle w:val="Pripombasklic"/>
        </w:rPr>
        <w:annotationRef/>
      </w:r>
      <w:r>
        <w:t>Z jezikom aplikacije sem tu mislil jezik kot je npr. slovenščina</w:t>
      </w:r>
    </w:p>
  </w:comment>
  <w:comment w:id="138" w:author="Uroš Ocepek" w:date="2019-11-24T14:44:00Z" w:initials="UO">
    <w:p w14:paraId="6C7EACB7" w14:textId="77777777" w:rsidR="003F759D" w:rsidRDefault="003F759D">
      <w:pPr>
        <w:pStyle w:val="Pripombabesedilo"/>
      </w:pPr>
      <w:r>
        <w:rPr>
          <w:rStyle w:val="Pripombasklic"/>
        </w:rPr>
        <w:annotationRef/>
      </w:r>
      <w:r>
        <w:t>Manjkajo uvodi v posamezna poglavja.</w:t>
      </w:r>
    </w:p>
    <w:p w14:paraId="7C8F69F3" w14:textId="77777777" w:rsidR="003F759D" w:rsidRDefault="003F759D">
      <w:pPr>
        <w:pStyle w:val="Pripombabesedilo"/>
      </w:pPr>
    </w:p>
    <w:p w14:paraId="2D747ADB" w14:textId="2DCEF8EC" w:rsidR="003F759D" w:rsidRDefault="003F759D">
      <w:pPr>
        <w:pStyle w:val="Pripombabesedilo"/>
      </w:pPr>
      <w:r>
        <w:t>Pa vsekakor moraš poglobljeno opisati aplikacijo-uporabniški vmesnik. Torej recimo postopek, kako generira kvader itd.</w:t>
      </w:r>
    </w:p>
  </w:comment>
  <w:comment w:id="153" w:author="Uroš Ocepek" w:date="2019-11-24T14:44:00Z" w:initials="UO">
    <w:p w14:paraId="46EE1613" w14:textId="0E2E9E1D" w:rsidR="003F759D" w:rsidRDefault="003F759D">
      <w:pPr>
        <w:pStyle w:val="Pripombabesedilo"/>
      </w:pPr>
      <w:r>
        <w:rPr>
          <w:rStyle w:val="Pripombasklic"/>
        </w:rPr>
        <w:annotationRef/>
      </w:r>
      <w:r>
        <w:t>Super si se znašel.</w:t>
      </w:r>
    </w:p>
  </w:comment>
  <w:comment w:id="154" w:author="Klemen Šuštar" w:date="2019-12-01T20:01:00Z" w:initials="KŠ">
    <w:p w14:paraId="542C343B" w14:textId="594CBA6D" w:rsidR="003F759D" w:rsidRDefault="003F759D">
      <w:pPr>
        <w:pStyle w:val="Pripombabesedilo"/>
      </w:pPr>
      <w:r>
        <w:rPr>
          <w:rStyle w:val="Pripombasklic"/>
        </w:rPr>
        <w:annotationRef/>
      </w:r>
      <w:r>
        <w:t>Hvala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E515D4" w15:done="1"/>
  <w15:commentEx w15:paraId="5DCEE273" w15:done="1"/>
  <w15:commentEx w15:paraId="44CB74B2" w15:done="1"/>
  <w15:commentEx w15:paraId="13FFA92C" w15:done="1"/>
  <w15:commentEx w15:paraId="36B73A3A" w15:done="0"/>
  <w15:commentEx w15:paraId="5DB5D3C9" w15:paraIdParent="36B73A3A" w15:done="0"/>
  <w15:commentEx w15:paraId="2D747ADB" w15:done="0"/>
  <w15:commentEx w15:paraId="46EE1613" w15:done="0"/>
  <w15:commentEx w15:paraId="542C343B" w15:paraIdParent="46EE16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E515D4" w16cid:durableId="21850E6C"/>
  <w16cid:commentId w16cid:paraId="5DCEE273" w16cid:durableId="21850EA1"/>
  <w16cid:commentId w16cid:paraId="44CB74B2" w16cid:durableId="21850F2C"/>
  <w16cid:commentId w16cid:paraId="13FFA92C" w16cid:durableId="21850FF8"/>
  <w16cid:commentId w16cid:paraId="36B73A3A" w16cid:durableId="21850FD5"/>
  <w16cid:commentId w16cid:paraId="5DB5D3C9" w16cid:durableId="218E942E"/>
  <w16cid:commentId w16cid:paraId="2D747ADB" w16cid:durableId="218515D0"/>
  <w16cid:commentId w16cid:paraId="46EE1613" w16cid:durableId="218515BB"/>
  <w16cid:commentId w16cid:paraId="542C343B" w16cid:durableId="218E9A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CFE1B" w14:textId="77777777" w:rsidR="005D03E6" w:rsidRDefault="005D03E6" w:rsidP="00CC3E4C">
      <w:pPr>
        <w:spacing w:after="0" w:line="240" w:lineRule="auto"/>
      </w:pPr>
      <w:r>
        <w:separator/>
      </w:r>
    </w:p>
  </w:endnote>
  <w:endnote w:type="continuationSeparator" w:id="0">
    <w:p w14:paraId="4809EF7F" w14:textId="77777777" w:rsidR="005D03E6" w:rsidRDefault="005D03E6" w:rsidP="00CC3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EE"/>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1719319"/>
      <w:docPartObj>
        <w:docPartGallery w:val="Page Numbers (Bottom of Page)"/>
        <w:docPartUnique/>
      </w:docPartObj>
    </w:sdtPr>
    <w:sdtContent>
      <w:p w14:paraId="2E6F78BE" w14:textId="622143FD" w:rsidR="00FE06C6" w:rsidRDefault="00FE06C6">
        <w:pPr>
          <w:pStyle w:val="Noga"/>
          <w:jc w:val="center"/>
        </w:pPr>
        <w:r>
          <w:fldChar w:fldCharType="begin"/>
        </w:r>
        <w:r>
          <w:instrText>PAGE   \* MERGEFORMAT</w:instrText>
        </w:r>
        <w:r>
          <w:fldChar w:fldCharType="separate"/>
        </w:r>
        <w:r>
          <w:t>2</w:t>
        </w:r>
        <w:r>
          <w:fldChar w:fldCharType="end"/>
        </w:r>
      </w:p>
    </w:sdtContent>
  </w:sdt>
  <w:p w14:paraId="6D1245CB" w14:textId="77777777" w:rsidR="00FE06C6" w:rsidRDefault="00FE06C6">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44592" w14:textId="441AC5CB" w:rsidR="00FE06C6" w:rsidRDefault="00FE06C6">
    <w:pPr>
      <w:pStyle w:val="Noga"/>
      <w:jc w:val="center"/>
    </w:pPr>
  </w:p>
  <w:p w14:paraId="40B7A247" w14:textId="77777777" w:rsidR="00FE06C6" w:rsidRDefault="00FE06C6">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146733"/>
      <w:docPartObj>
        <w:docPartGallery w:val="Page Numbers (Bottom of Page)"/>
        <w:docPartUnique/>
      </w:docPartObj>
    </w:sdtPr>
    <w:sdtContent>
      <w:p w14:paraId="7053DF3B" w14:textId="77777777" w:rsidR="00FE06C6" w:rsidRDefault="00FE06C6">
        <w:pPr>
          <w:pStyle w:val="Noga"/>
          <w:jc w:val="center"/>
        </w:pPr>
        <w:r>
          <w:fldChar w:fldCharType="begin"/>
        </w:r>
        <w:r>
          <w:instrText>PAGE   \* MERGEFORMAT</w:instrText>
        </w:r>
        <w:r>
          <w:fldChar w:fldCharType="separate"/>
        </w:r>
        <w:r>
          <w:t>2</w:t>
        </w:r>
        <w:r>
          <w:fldChar w:fldCharType="end"/>
        </w:r>
      </w:p>
    </w:sdtContent>
  </w:sdt>
  <w:p w14:paraId="5CA7D205" w14:textId="77777777" w:rsidR="00FE06C6" w:rsidRDefault="00FE06C6">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418DB" w14:textId="77777777" w:rsidR="005D03E6" w:rsidRDefault="005D03E6" w:rsidP="00CC3E4C">
      <w:pPr>
        <w:spacing w:after="0" w:line="240" w:lineRule="auto"/>
      </w:pPr>
      <w:r>
        <w:separator/>
      </w:r>
    </w:p>
  </w:footnote>
  <w:footnote w:type="continuationSeparator" w:id="0">
    <w:p w14:paraId="683E2679" w14:textId="77777777" w:rsidR="005D03E6" w:rsidRDefault="005D03E6" w:rsidP="00CC3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6922"/>
    <w:multiLevelType w:val="hybridMultilevel"/>
    <w:tmpl w:val="13D649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F775A"/>
    <w:multiLevelType w:val="hybridMultilevel"/>
    <w:tmpl w:val="308E28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F14C3"/>
    <w:multiLevelType w:val="hybridMultilevel"/>
    <w:tmpl w:val="34B447C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109134E1"/>
    <w:multiLevelType w:val="multilevel"/>
    <w:tmpl w:val="659A60F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4326362"/>
    <w:multiLevelType w:val="hybridMultilevel"/>
    <w:tmpl w:val="044AD35E"/>
    <w:lvl w:ilvl="0" w:tplc="9AA663DA">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16ED2F2B"/>
    <w:multiLevelType w:val="hybridMultilevel"/>
    <w:tmpl w:val="6460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11A52"/>
    <w:multiLevelType w:val="multilevel"/>
    <w:tmpl w:val="4ED6C028"/>
    <w:lvl w:ilvl="0">
      <w:start w:val="1"/>
      <w:numFmt w:val="decimal"/>
      <w:pStyle w:val="1Naslov"/>
      <w:suff w:val="space"/>
      <w:lvlText w:val="%1."/>
      <w:lvlJc w:val="left"/>
      <w:pPr>
        <w:ind w:left="397" w:hanging="397"/>
      </w:pPr>
      <w:rPr>
        <w:rFonts w:hint="default"/>
      </w:rPr>
    </w:lvl>
    <w:lvl w:ilvl="1">
      <w:start w:val="1"/>
      <w:numFmt w:val="decimal"/>
      <w:pStyle w:val="2Naslov"/>
      <w:suff w:val="space"/>
      <w:lvlText w:val="%1.%2"/>
      <w:lvlJc w:val="left"/>
      <w:pPr>
        <w:ind w:left="576" w:hanging="576"/>
      </w:pPr>
      <w:rPr>
        <w:rFonts w:hint="default"/>
      </w:rPr>
    </w:lvl>
    <w:lvl w:ilvl="2">
      <w:start w:val="1"/>
      <w:numFmt w:val="decimal"/>
      <w:pStyle w:val="3Naslov"/>
      <w:suff w:val="space"/>
      <w:lvlText w:val="%1.%2.%3"/>
      <w:lvlJc w:val="left"/>
      <w:pPr>
        <w:ind w:left="709" w:hanging="709"/>
      </w:pPr>
      <w:rPr>
        <w:rFonts w:hint="default"/>
      </w:rPr>
    </w:lvl>
    <w:lvl w:ilvl="3">
      <w:start w:val="1"/>
      <w:numFmt w:val="decimal"/>
      <w:pStyle w:val="4Naslov"/>
      <w:suff w:val="spac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61C445C"/>
    <w:multiLevelType w:val="hybridMultilevel"/>
    <w:tmpl w:val="9D985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031095"/>
    <w:multiLevelType w:val="multilevel"/>
    <w:tmpl w:val="4A041030"/>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6C01B8E"/>
    <w:multiLevelType w:val="hybridMultilevel"/>
    <w:tmpl w:val="89AE4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03BA4"/>
    <w:multiLevelType w:val="hybridMultilevel"/>
    <w:tmpl w:val="759A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7110E"/>
    <w:multiLevelType w:val="hybridMultilevel"/>
    <w:tmpl w:val="13C4B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7B585B"/>
    <w:multiLevelType w:val="multilevel"/>
    <w:tmpl w:val="659A60F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8"/>
  </w:num>
  <w:num w:numId="3">
    <w:abstractNumId w:val="4"/>
  </w:num>
  <w:num w:numId="4">
    <w:abstractNumId w:val="8"/>
    <w:lvlOverride w:ilvl="0">
      <w:startOverride w:val="1"/>
    </w:lvlOverride>
  </w:num>
  <w:num w:numId="5">
    <w:abstractNumId w:val="8"/>
  </w:num>
  <w:num w:numId="6">
    <w:abstractNumId w:val="3"/>
  </w:num>
  <w:num w:numId="7">
    <w:abstractNumId w:val="12"/>
  </w:num>
  <w:num w:numId="8">
    <w:abstractNumId w:val="8"/>
    <w:lvlOverride w:ilvl="0">
      <w:lvl w:ilvl="0">
        <w:start w:val="1"/>
        <w:numFmt w:val="decimal"/>
        <w:lvlText w:val="%1"/>
        <w:lvlJc w:val="left"/>
        <w:pPr>
          <w:ind w:left="432" w:hanging="432"/>
        </w:pPr>
      </w:lvl>
    </w:lvlOverride>
    <w:lvlOverride w:ilvl="1">
      <w:lvl w:ilvl="1">
        <w:start w:val="1"/>
        <w:numFmt w:val="decimal"/>
        <w:lvlText w:val="%1.%2"/>
        <w:lvlJc w:val="left"/>
        <w:pPr>
          <w:ind w:left="576" w:hanging="576"/>
        </w:p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9">
    <w:abstractNumId w:val="6"/>
  </w:num>
  <w:num w:numId="10">
    <w:abstractNumId w:val="10"/>
  </w:num>
  <w:num w:numId="11">
    <w:abstractNumId w:val="0"/>
  </w:num>
  <w:num w:numId="12">
    <w:abstractNumId w:val="11"/>
  </w:num>
  <w:num w:numId="13">
    <w:abstractNumId w:val="1"/>
  </w:num>
  <w:num w:numId="14">
    <w:abstractNumId w:val="5"/>
  </w:num>
  <w:num w:numId="15">
    <w:abstractNumId w:val="7"/>
  </w:num>
  <w:num w:numId="1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lemen Šuštar">
    <w15:presenceInfo w15:providerId="Windows Live" w15:userId="c926c9b03c282991"/>
  </w15:person>
  <w15:person w15:author="Uroš Ocepek">
    <w15:presenceInfo w15:providerId="None" w15:userId="Uroš Ocepe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E4C"/>
    <w:rsid w:val="00000C43"/>
    <w:rsid w:val="0006038A"/>
    <w:rsid w:val="000A2B9A"/>
    <w:rsid w:val="000E3F3B"/>
    <w:rsid w:val="00135345"/>
    <w:rsid w:val="001D62EA"/>
    <w:rsid w:val="001F0652"/>
    <w:rsid w:val="00203B3F"/>
    <w:rsid w:val="00283F34"/>
    <w:rsid w:val="002D6727"/>
    <w:rsid w:val="002F571F"/>
    <w:rsid w:val="00323485"/>
    <w:rsid w:val="00355668"/>
    <w:rsid w:val="003641AC"/>
    <w:rsid w:val="0037595A"/>
    <w:rsid w:val="0038379E"/>
    <w:rsid w:val="0039016C"/>
    <w:rsid w:val="003C5AD9"/>
    <w:rsid w:val="003D66A3"/>
    <w:rsid w:val="003F68B1"/>
    <w:rsid w:val="003F759D"/>
    <w:rsid w:val="00443D55"/>
    <w:rsid w:val="004B182A"/>
    <w:rsid w:val="004B6ADA"/>
    <w:rsid w:val="004C0629"/>
    <w:rsid w:val="004D4460"/>
    <w:rsid w:val="004D4ED1"/>
    <w:rsid w:val="004E6D42"/>
    <w:rsid w:val="00572A4E"/>
    <w:rsid w:val="005844B5"/>
    <w:rsid w:val="005D03E6"/>
    <w:rsid w:val="00611AF1"/>
    <w:rsid w:val="0064126A"/>
    <w:rsid w:val="00654A40"/>
    <w:rsid w:val="0069457B"/>
    <w:rsid w:val="00695981"/>
    <w:rsid w:val="006C76BC"/>
    <w:rsid w:val="007229D3"/>
    <w:rsid w:val="00732092"/>
    <w:rsid w:val="007E2A31"/>
    <w:rsid w:val="008360B8"/>
    <w:rsid w:val="008536A3"/>
    <w:rsid w:val="0086098E"/>
    <w:rsid w:val="0087461A"/>
    <w:rsid w:val="008866EC"/>
    <w:rsid w:val="00897289"/>
    <w:rsid w:val="008A3B7E"/>
    <w:rsid w:val="008B4C6E"/>
    <w:rsid w:val="00923B70"/>
    <w:rsid w:val="00923B88"/>
    <w:rsid w:val="009758B7"/>
    <w:rsid w:val="00997B9F"/>
    <w:rsid w:val="009A76BF"/>
    <w:rsid w:val="00A23554"/>
    <w:rsid w:val="00A45CE5"/>
    <w:rsid w:val="00A66BF6"/>
    <w:rsid w:val="00A84BBA"/>
    <w:rsid w:val="00AA161E"/>
    <w:rsid w:val="00AA5273"/>
    <w:rsid w:val="00AD663D"/>
    <w:rsid w:val="00B17473"/>
    <w:rsid w:val="00B31FF3"/>
    <w:rsid w:val="00B32D67"/>
    <w:rsid w:val="00B42550"/>
    <w:rsid w:val="00B43C15"/>
    <w:rsid w:val="00B75521"/>
    <w:rsid w:val="00BC2C0A"/>
    <w:rsid w:val="00BD16A1"/>
    <w:rsid w:val="00BE4E35"/>
    <w:rsid w:val="00C0288D"/>
    <w:rsid w:val="00C02A49"/>
    <w:rsid w:val="00C91235"/>
    <w:rsid w:val="00CC3E4C"/>
    <w:rsid w:val="00CF58A4"/>
    <w:rsid w:val="00D0602F"/>
    <w:rsid w:val="00D11A14"/>
    <w:rsid w:val="00D60379"/>
    <w:rsid w:val="00D63A47"/>
    <w:rsid w:val="00D8602A"/>
    <w:rsid w:val="00D96B38"/>
    <w:rsid w:val="00DC48F1"/>
    <w:rsid w:val="00E3585D"/>
    <w:rsid w:val="00E45C70"/>
    <w:rsid w:val="00E74678"/>
    <w:rsid w:val="00EA7F2F"/>
    <w:rsid w:val="00EB6633"/>
    <w:rsid w:val="00EE0DFE"/>
    <w:rsid w:val="00F01F08"/>
    <w:rsid w:val="00F97B1B"/>
    <w:rsid w:val="00FB2640"/>
    <w:rsid w:val="00FE06C6"/>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9B6ED"/>
  <w15:chartTrackingRefBased/>
  <w15:docId w15:val="{2B1E1DC2-CCF8-450F-9351-C54DBB14D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l-S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CC3E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CC3E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avaden"/>
    <w:next w:val="Navaden"/>
    <w:link w:val="Naslov3Znak"/>
    <w:uiPriority w:val="9"/>
    <w:unhideWhenUsed/>
    <w:qFormat/>
    <w:rsid w:val="00A84B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slov4">
    <w:name w:val="heading 4"/>
    <w:basedOn w:val="Navaden"/>
    <w:next w:val="Navaden"/>
    <w:link w:val="Naslov4Znak"/>
    <w:uiPriority w:val="9"/>
    <w:semiHidden/>
    <w:unhideWhenUsed/>
    <w:qFormat/>
    <w:rsid w:val="00D860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avaden"/>
    <w:next w:val="Navaden"/>
    <w:link w:val="Naslov5Znak"/>
    <w:uiPriority w:val="9"/>
    <w:semiHidden/>
    <w:unhideWhenUsed/>
    <w:qFormat/>
    <w:rsid w:val="00D8602A"/>
    <w:pPr>
      <w:keepNext/>
      <w:keepLines/>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D8602A"/>
    <w:pPr>
      <w:keepNext/>
      <w:keepLines/>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D8602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D8602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D8602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unhideWhenUsed/>
    <w:rsid w:val="00CC3E4C"/>
    <w:pPr>
      <w:tabs>
        <w:tab w:val="center" w:pos="4536"/>
        <w:tab w:val="right" w:pos="9072"/>
      </w:tabs>
      <w:spacing w:after="0" w:line="240" w:lineRule="auto"/>
    </w:pPr>
  </w:style>
  <w:style w:type="character" w:customStyle="1" w:styleId="GlavaZnak">
    <w:name w:val="Glava Znak"/>
    <w:basedOn w:val="Privzetapisavaodstavka"/>
    <w:link w:val="Glava"/>
    <w:uiPriority w:val="99"/>
    <w:rsid w:val="00CC3E4C"/>
  </w:style>
  <w:style w:type="paragraph" w:styleId="Noga">
    <w:name w:val="footer"/>
    <w:basedOn w:val="Navaden"/>
    <w:link w:val="NogaZnak"/>
    <w:uiPriority w:val="99"/>
    <w:unhideWhenUsed/>
    <w:rsid w:val="00CC3E4C"/>
    <w:pPr>
      <w:tabs>
        <w:tab w:val="center" w:pos="4536"/>
        <w:tab w:val="right" w:pos="9072"/>
      </w:tabs>
      <w:spacing w:after="0" w:line="240" w:lineRule="auto"/>
    </w:pPr>
  </w:style>
  <w:style w:type="character" w:customStyle="1" w:styleId="NogaZnak">
    <w:name w:val="Noga Znak"/>
    <w:basedOn w:val="Privzetapisavaodstavka"/>
    <w:link w:val="Noga"/>
    <w:uiPriority w:val="99"/>
    <w:rsid w:val="00CC3E4C"/>
  </w:style>
  <w:style w:type="character" w:customStyle="1" w:styleId="Naslov1Znak">
    <w:name w:val="Naslov 1 Znak"/>
    <w:basedOn w:val="Privzetapisavaodstavka"/>
    <w:link w:val="Naslov1"/>
    <w:uiPriority w:val="9"/>
    <w:rsid w:val="00CC3E4C"/>
    <w:rPr>
      <w:rFonts w:asciiTheme="majorHAnsi" w:eastAsiaTheme="majorEastAsia" w:hAnsiTheme="majorHAnsi" w:cstheme="majorBidi"/>
      <w:color w:val="2F5496" w:themeColor="accent1" w:themeShade="BF"/>
      <w:sz w:val="32"/>
      <w:szCs w:val="32"/>
    </w:rPr>
  </w:style>
  <w:style w:type="paragraph" w:styleId="NaslovTOC">
    <w:name w:val="TOC Heading"/>
    <w:basedOn w:val="Naslov1"/>
    <w:next w:val="Navaden"/>
    <w:uiPriority w:val="39"/>
    <w:unhideWhenUsed/>
    <w:qFormat/>
    <w:rsid w:val="00CC3E4C"/>
    <w:pPr>
      <w:outlineLvl w:val="9"/>
    </w:pPr>
  </w:style>
  <w:style w:type="paragraph" w:styleId="Kazalovsebine2">
    <w:name w:val="toc 2"/>
    <w:basedOn w:val="Navaden"/>
    <w:next w:val="Navaden"/>
    <w:autoRedefine/>
    <w:uiPriority w:val="39"/>
    <w:unhideWhenUsed/>
    <w:rsid w:val="00CC3E4C"/>
    <w:pPr>
      <w:spacing w:after="100"/>
      <w:ind w:left="220"/>
    </w:pPr>
    <w:rPr>
      <w:rFonts w:cs="Times New Roman"/>
    </w:rPr>
  </w:style>
  <w:style w:type="paragraph" w:styleId="Kazalovsebine1">
    <w:name w:val="toc 1"/>
    <w:basedOn w:val="Navaden"/>
    <w:next w:val="Navaden"/>
    <w:autoRedefine/>
    <w:uiPriority w:val="39"/>
    <w:unhideWhenUsed/>
    <w:rsid w:val="00CC3E4C"/>
    <w:pPr>
      <w:spacing w:after="100"/>
    </w:pPr>
    <w:rPr>
      <w:rFonts w:cs="Times New Roman"/>
    </w:rPr>
  </w:style>
  <w:style w:type="paragraph" w:styleId="Kazalovsebine3">
    <w:name w:val="toc 3"/>
    <w:basedOn w:val="Navaden"/>
    <w:next w:val="Navaden"/>
    <w:autoRedefine/>
    <w:uiPriority w:val="39"/>
    <w:unhideWhenUsed/>
    <w:rsid w:val="00CC3E4C"/>
    <w:pPr>
      <w:spacing w:after="100"/>
      <w:ind w:left="440"/>
    </w:pPr>
    <w:rPr>
      <w:rFonts w:cs="Times New Roman"/>
    </w:rPr>
  </w:style>
  <w:style w:type="character" w:styleId="Hiperpovezava">
    <w:name w:val="Hyperlink"/>
    <w:basedOn w:val="Privzetapisavaodstavka"/>
    <w:uiPriority w:val="99"/>
    <w:unhideWhenUsed/>
    <w:rsid w:val="00CC3E4C"/>
    <w:rPr>
      <w:color w:val="0563C1" w:themeColor="hyperlink"/>
      <w:u w:val="single"/>
    </w:rPr>
  </w:style>
  <w:style w:type="character" w:customStyle="1" w:styleId="Naslov2Znak">
    <w:name w:val="Naslov 2 Znak"/>
    <w:basedOn w:val="Privzetapisavaodstavka"/>
    <w:link w:val="Naslov2"/>
    <w:uiPriority w:val="9"/>
    <w:rsid w:val="00CC3E4C"/>
    <w:rPr>
      <w:rFonts w:asciiTheme="majorHAnsi" w:eastAsiaTheme="majorEastAsia" w:hAnsiTheme="majorHAnsi" w:cstheme="majorBidi"/>
      <w:color w:val="2F5496" w:themeColor="accent1" w:themeShade="BF"/>
      <w:sz w:val="26"/>
      <w:szCs w:val="26"/>
    </w:rPr>
  </w:style>
  <w:style w:type="character" w:customStyle="1" w:styleId="Naslov3Znak">
    <w:name w:val="Naslov 3 Znak"/>
    <w:basedOn w:val="Privzetapisavaodstavka"/>
    <w:link w:val="Naslov3"/>
    <w:uiPriority w:val="9"/>
    <w:rsid w:val="00A84BBA"/>
    <w:rPr>
      <w:rFonts w:asciiTheme="majorHAnsi" w:eastAsiaTheme="majorEastAsia" w:hAnsiTheme="majorHAnsi" w:cstheme="majorBidi"/>
      <w:color w:val="1F3763" w:themeColor="accent1" w:themeShade="7F"/>
      <w:sz w:val="24"/>
      <w:szCs w:val="24"/>
    </w:rPr>
  </w:style>
  <w:style w:type="paragraph" w:customStyle="1" w:styleId="1Naslov">
    <w:name w:val="1 Naslov"/>
    <w:basedOn w:val="Navaden"/>
    <w:next w:val="Navaden"/>
    <w:link w:val="1NaslovZnak"/>
    <w:qFormat/>
    <w:rsid w:val="00D8602A"/>
    <w:pPr>
      <w:numPr>
        <w:numId w:val="9"/>
      </w:numPr>
      <w:spacing w:before="240" w:after="0"/>
    </w:pPr>
    <w:rPr>
      <w:rFonts w:asciiTheme="majorHAnsi" w:hAnsiTheme="majorHAnsi"/>
      <w:b/>
      <w:sz w:val="32"/>
    </w:rPr>
  </w:style>
  <w:style w:type="paragraph" w:customStyle="1" w:styleId="2Naslov">
    <w:name w:val="2 Naslov"/>
    <w:basedOn w:val="1Naslov"/>
    <w:next w:val="Navaden"/>
    <w:link w:val="2NaslovZnak"/>
    <w:qFormat/>
    <w:rsid w:val="00D8602A"/>
    <w:pPr>
      <w:numPr>
        <w:ilvl w:val="1"/>
      </w:numPr>
      <w:spacing w:after="40"/>
    </w:pPr>
    <w:rPr>
      <w:sz w:val="28"/>
    </w:rPr>
  </w:style>
  <w:style w:type="character" w:customStyle="1" w:styleId="1NaslovZnak">
    <w:name w:val="1 Naslov Znak"/>
    <w:basedOn w:val="Privzetapisavaodstavka"/>
    <w:link w:val="1Naslov"/>
    <w:rsid w:val="00C02A49"/>
    <w:rPr>
      <w:rFonts w:asciiTheme="majorHAnsi" w:hAnsiTheme="majorHAnsi"/>
      <w:b/>
      <w:sz w:val="32"/>
    </w:rPr>
  </w:style>
  <w:style w:type="paragraph" w:styleId="Napis">
    <w:name w:val="caption"/>
    <w:basedOn w:val="Navaden"/>
    <w:next w:val="Navaden"/>
    <w:uiPriority w:val="35"/>
    <w:unhideWhenUsed/>
    <w:qFormat/>
    <w:rsid w:val="00323485"/>
    <w:pPr>
      <w:spacing w:after="200" w:line="240" w:lineRule="auto"/>
    </w:pPr>
    <w:rPr>
      <w:i/>
      <w:iCs/>
      <w:color w:val="44546A" w:themeColor="text2"/>
      <w:sz w:val="18"/>
      <w:szCs w:val="18"/>
    </w:rPr>
  </w:style>
  <w:style w:type="character" w:customStyle="1" w:styleId="2NaslovZnak">
    <w:name w:val="2 Naslov Znak"/>
    <w:basedOn w:val="1NaslovZnak"/>
    <w:link w:val="2Naslov"/>
    <w:rsid w:val="00D8602A"/>
    <w:rPr>
      <w:rFonts w:asciiTheme="majorHAnsi" w:hAnsiTheme="majorHAnsi"/>
      <w:b/>
      <w:sz w:val="28"/>
    </w:rPr>
  </w:style>
  <w:style w:type="paragraph" w:styleId="Kazaloslik">
    <w:name w:val="table of figures"/>
    <w:basedOn w:val="Navaden"/>
    <w:next w:val="Navaden"/>
    <w:uiPriority w:val="99"/>
    <w:unhideWhenUsed/>
    <w:rsid w:val="00323485"/>
    <w:pPr>
      <w:spacing w:after="0"/>
    </w:pPr>
  </w:style>
  <w:style w:type="paragraph" w:customStyle="1" w:styleId="3Naslov">
    <w:name w:val="3 Naslov"/>
    <w:basedOn w:val="Navaden"/>
    <w:next w:val="Navaden"/>
    <w:link w:val="3NaslovZnak"/>
    <w:qFormat/>
    <w:rsid w:val="005844B5"/>
    <w:pPr>
      <w:numPr>
        <w:ilvl w:val="2"/>
        <w:numId w:val="9"/>
      </w:numPr>
      <w:spacing w:after="0"/>
    </w:pPr>
    <w:rPr>
      <w:rFonts w:asciiTheme="majorHAnsi" w:hAnsiTheme="majorHAnsi"/>
      <w:b/>
      <w:color w:val="000000" w:themeColor="text1"/>
      <w:sz w:val="24"/>
    </w:rPr>
  </w:style>
  <w:style w:type="paragraph" w:customStyle="1" w:styleId="4Naslov">
    <w:name w:val="4 Naslov"/>
    <w:basedOn w:val="Navaden"/>
    <w:next w:val="Navaden"/>
    <w:link w:val="4NaslovZnak"/>
    <w:qFormat/>
    <w:rsid w:val="005844B5"/>
    <w:pPr>
      <w:numPr>
        <w:ilvl w:val="3"/>
        <w:numId w:val="9"/>
      </w:numPr>
      <w:spacing w:after="0"/>
    </w:pPr>
    <w:rPr>
      <w:rFonts w:asciiTheme="majorHAnsi" w:hAnsiTheme="majorHAnsi"/>
      <w:b/>
    </w:rPr>
  </w:style>
  <w:style w:type="character" w:customStyle="1" w:styleId="3NaslovZnak">
    <w:name w:val="3 Naslov Znak"/>
    <w:basedOn w:val="Privzetapisavaodstavka"/>
    <w:link w:val="3Naslov"/>
    <w:rsid w:val="005844B5"/>
    <w:rPr>
      <w:rFonts w:asciiTheme="majorHAnsi" w:hAnsiTheme="majorHAnsi"/>
      <w:b/>
      <w:color w:val="000000" w:themeColor="text1"/>
      <w:sz w:val="24"/>
    </w:rPr>
  </w:style>
  <w:style w:type="paragraph" w:styleId="Kazalovsebine4">
    <w:name w:val="toc 4"/>
    <w:basedOn w:val="Navaden"/>
    <w:next w:val="Navaden"/>
    <w:autoRedefine/>
    <w:uiPriority w:val="39"/>
    <w:unhideWhenUsed/>
    <w:rsid w:val="005844B5"/>
    <w:pPr>
      <w:spacing w:after="100"/>
      <w:ind w:left="660"/>
    </w:pPr>
  </w:style>
  <w:style w:type="character" w:customStyle="1" w:styleId="4NaslovZnak">
    <w:name w:val="4 Naslov Znak"/>
    <w:basedOn w:val="3NaslovZnak"/>
    <w:link w:val="4Naslov"/>
    <w:rsid w:val="005844B5"/>
    <w:rPr>
      <w:rFonts w:asciiTheme="majorHAnsi" w:hAnsiTheme="majorHAnsi"/>
      <w:b/>
      <w:color w:val="000000" w:themeColor="text1"/>
      <w:sz w:val="24"/>
    </w:rPr>
  </w:style>
  <w:style w:type="paragraph" w:styleId="Odstavekseznama">
    <w:name w:val="List Paragraph"/>
    <w:basedOn w:val="Navaden"/>
    <w:uiPriority w:val="34"/>
    <w:qFormat/>
    <w:rsid w:val="005844B5"/>
    <w:pPr>
      <w:ind w:left="720"/>
      <w:contextualSpacing/>
    </w:pPr>
  </w:style>
  <w:style w:type="character" w:customStyle="1" w:styleId="Naslov4Znak">
    <w:name w:val="Naslov 4 Znak"/>
    <w:basedOn w:val="Privzetapisavaodstavka"/>
    <w:link w:val="Naslov4"/>
    <w:uiPriority w:val="9"/>
    <w:semiHidden/>
    <w:rsid w:val="00D8602A"/>
    <w:rPr>
      <w:rFonts w:asciiTheme="majorHAnsi" w:eastAsiaTheme="majorEastAsia" w:hAnsiTheme="majorHAnsi" w:cstheme="majorBidi"/>
      <w:i/>
      <w:iCs/>
      <w:color w:val="2F5496" w:themeColor="accent1" w:themeShade="BF"/>
    </w:rPr>
  </w:style>
  <w:style w:type="character" w:customStyle="1" w:styleId="Naslov5Znak">
    <w:name w:val="Naslov 5 Znak"/>
    <w:basedOn w:val="Privzetapisavaodstavka"/>
    <w:link w:val="Naslov5"/>
    <w:uiPriority w:val="9"/>
    <w:semiHidden/>
    <w:rsid w:val="00D8602A"/>
    <w:rPr>
      <w:rFonts w:asciiTheme="majorHAnsi" w:eastAsiaTheme="majorEastAsia" w:hAnsiTheme="majorHAnsi" w:cstheme="majorBidi"/>
      <w:color w:val="2F5496" w:themeColor="accent1" w:themeShade="BF"/>
    </w:rPr>
  </w:style>
  <w:style w:type="character" w:customStyle="1" w:styleId="Naslov6Znak">
    <w:name w:val="Naslov 6 Znak"/>
    <w:basedOn w:val="Privzetapisavaodstavka"/>
    <w:link w:val="Naslov6"/>
    <w:uiPriority w:val="9"/>
    <w:semiHidden/>
    <w:rsid w:val="00D8602A"/>
    <w:rPr>
      <w:rFonts w:asciiTheme="majorHAnsi" w:eastAsiaTheme="majorEastAsia" w:hAnsiTheme="majorHAnsi" w:cstheme="majorBidi"/>
      <w:color w:val="1F3763" w:themeColor="accent1" w:themeShade="7F"/>
    </w:rPr>
  </w:style>
  <w:style w:type="character" w:customStyle="1" w:styleId="Naslov7Znak">
    <w:name w:val="Naslov 7 Znak"/>
    <w:basedOn w:val="Privzetapisavaodstavka"/>
    <w:link w:val="Naslov7"/>
    <w:uiPriority w:val="9"/>
    <w:semiHidden/>
    <w:rsid w:val="00D8602A"/>
    <w:rPr>
      <w:rFonts w:asciiTheme="majorHAnsi" w:eastAsiaTheme="majorEastAsia" w:hAnsiTheme="majorHAnsi" w:cstheme="majorBidi"/>
      <w:i/>
      <w:iCs/>
      <w:color w:val="1F3763" w:themeColor="accent1" w:themeShade="7F"/>
    </w:rPr>
  </w:style>
  <w:style w:type="character" w:customStyle="1" w:styleId="Naslov8Znak">
    <w:name w:val="Naslov 8 Znak"/>
    <w:basedOn w:val="Privzetapisavaodstavka"/>
    <w:link w:val="Naslov8"/>
    <w:uiPriority w:val="9"/>
    <w:semiHidden/>
    <w:rsid w:val="00D8602A"/>
    <w:rPr>
      <w:rFonts w:asciiTheme="majorHAnsi" w:eastAsiaTheme="majorEastAsia" w:hAnsiTheme="majorHAnsi" w:cstheme="majorBidi"/>
      <w:color w:val="272727" w:themeColor="text1" w:themeTint="D8"/>
      <w:sz w:val="21"/>
      <w:szCs w:val="21"/>
    </w:rPr>
  </w:style>
  <w:style w:type="character" w:customStyle="1" w:styleId="Naslov9Znak">
    <w:name w:val="Naslov 9 Znak"/>
    <w:basedOn w:val="Privzetapisavaodstavka"/>
    <w:link w:val="Naslov9"/>
    <w:uiPriority w:val="9"/>
    <w:semiHidden/>
    <w:rsid w:val="00D8602A"/>
    <w:rPr>
      <w:rFonts w:asciiTheme="majorHAnsi" w:eastAsiaTheme="majorEastAsia" w:hAnsiTheme="majorHAnsi" w:cstheme="majorBidi"/>
      <w:i/>
      <w:iCs/>
      <w:color w:val="272727" w:themeColor="text1" w:themeTint="D8"/>
      <w:sz w:val="21"/>
      <w:szCs w:val="21"/>
    </w:rPr>
  </w:style>
  <w:style w:type="character" w:styleId="Pripombasklic">
    <w:name w:val="annotation reference"/>
    <w:basedOn w:val="Privzetapisavaodstavka"/>
    <w:uiPriority w:val="99"/>
    <w:semiHidden/>
    <w:unhideWhenUsed/>
    <w:rsid w:val="00E3585D"/>
    <w:rPr>
      <w:sz w:val="16"/>
      <w:szCs w:val="16"/>
    </w:rPr>
  </w:style>
  <w:style w:type="paragraph" w:styleId="Pripombabesedilo">
    <w:name w:val="annotation text"/>
    <w:basedOn w:val="Navaden"/>
    <w:link w:val="PripombabesediloZnak"/>
    <w:uiPriority w:val="99"/>
    <w:semiHidden/>
    <w:unhideWhenUsed/>
    <w:rsid w:val="00E3585D"/>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E3585D"/>
    <w:rPr>
      <w:sz w:val="20"/>
      <w:szCs w:val="20"/>
    </w:rPr>
  </w:style>
  <w:style w:type="paragraph" w:styleId="Zadevapripombe">
    <w:name w:val="annotation subject"/>
    <w:basedOn w:val="Pripombabesedilo"/>
    <w:next w:val="Pripombabesedilo"/>
    <w:link w:val="ZadevapripombeZnak"/>
    <w:uiPriority w:val="99"/>
    <w:semiHidden/>
    <w:unhideWhenUsed/>
    <w:rsid w:val="00E3585D"/>
    <w:rPr>
      <w:b/>
      <w:bCs/>
    </w:rPr>
  </w:style>
  <w:style w:type="character" w:customStyle="1" w:styleId="ZadevapripombeZnak">
    <w:name w:val="Zadeva pripombe Znak"/>
    <w:basedOn w:val="PripombabesediloZnak"/>
    <w:link w:val="Zadevapripombe"/>
    <w:uiPriority w:val="99"/>
    <w:semiHidden/>
    <w:rsid w:val="00E3585D"/>
    <w:rPr>
      <w:b/>
      <w:bCs/>
      <w:sz w:val="20"/>
      <w:szCs w:val="20"/>
    </w:rPr>
  </w:style>
  <w:style w:type="paragraph" w:styleId="Besedilooblaka">
    <w:name w:val="Balloon Text"/>
    <w:basedOn w:val="Navaden"/>
    <w:link w:val="BesedilooblakaZnak"/>
    <w:uiPriority w:val="99"/>
    <w:semiHidden/>
    <w:unhideWhenUsed/>
    <w:rsid w:val="00E3585D"/>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E3585D"/>
    <w:rPr>
      <w:rFonts w:ascii="Segoe UI" w:hAnsi="Segoe UI" w:cs="Segoe UI"/>
      <w:sz w:val="18"/>
      <w:szCs w:val="18"/>
    </w:rPr>
  </w:style>
  <w:style w:type="character" w:styleId="Nerazreenaomemba">
    <w:name w:val="Unresolved Mention"/>
    <w:basedOn w:val="Privzetapisavaodstavka"/>
    <w:uiPriority w:val="99"/>
    <w:semiHidden/>
    <w:unhideWhenUsed/>
    <w:rsid w:val="00F01F08"/>
    <w:rPr>
      <w:color w:val="605E5C"/>
      <w:shd w:val="clear" w:color="auto" w:fill="E1DFDD"/>
    </w:rPr>
  </w:style>
  <w:style w:type="paragraph" w:styleId="Naslov">
    <w:name w:val="Title"/>
    <w:next w:val="Navaden"/>
    <w:link w:val="NaslovZnak"/>
    <w:uiPriority w:val="10"/>
    <w:qFormat/>
    <w:rsid w:val="003C5AD9"/>
    <w:pPr>
      <w:spacing w:after="0" w:line="240" w:lineRule="auto"/>
      <w:contextualSpacing/>
    </w:pPr>
    <w:rPr>
      <w:rFonts w:asciiTheme="majorHAnsi" w:eastAsiaTheme="majorEastAsia" w:hAnsiTheme="majorHAnsi" w:cstheme="majorBidi"/>
      <w:b/>
      <w:spacing w:val="-10"/>
      <w:kern w:val="28"/>
      <w:sz w:val="32"/>
      <w:szCs w:val="56"/>
    </w:rPr>
  </w:style>
  <w:style w:type="character" w:customStyle="1" w:styleId="NaslovZnak">
    <w:name w:val="Naslov Znak"/>
    <w:basedOn w:val="Privzetapisavaodstavka"/>
    <w:link w:val="Naslov"/>
    <w:uiPriority w:val="10"/>
    <w:rsid w:val="003C5AD9"/>
    <w:rPr>
      <w:rFonts w:asciiTheme="majorHAnsi" w:eastAsiaTheme="majorEastAsia" w:hAnsiTheme="majorHAnsi" w:cstheme="majorBidi"/>
      <w:b/>
      <w:spacing w:val="-10"/>
      <w:kern w:val="28"/>
      <w:sz w:val="32"/>
      <w:szCs w:val="56"/>
    </w:rPr>
  </w:style>
  <w:style w:type="paragraph" w:styleId="Bibliografija">
    <w:name w:val="Bibliography"/>
    <w:basedOn w:val="Navaden"/>
    <w:next w:val="Navaden"/>
    <w:uiPriority w:val="37"/>
    <w:unhideWhenUsed/>
    <w:rsid w:val="00897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2721">
      <w:bodyDiv w:val="1"/>
      <w:marLeft w:val="0"/>
      <w:marRight w:val="0"/>
      <w:marTop w:val="0"/>
      <w:marBottom w:val="0"/>
      <w:divBdr>
        <w:top w:val="none" w:sz="0" w:space="0" w:color="auto"/>
        <w:left w:val="none" w:sz="0" w:space="0" w:color="auto"/>
        <w:bottom w:val="none" w:sz="0" w:space="0" w:color="auto"/>
        <w:right w:val="none" w:sz="0" w:space="0" w:color="auto"/>
      </w:divBdr>
    </w:div>
    <w:div w:id="72973360">
      <w:bodyDiv w:val="1"/>
      <w:marLeft w:val="0"/>
      <w:marRight w:val="0"/>
      <w:marTop w:val="0"/>
      <w:marBottom w:val="0"/>
      <w:divBdr>
        <w:top w:val="none" w:sz="0" w:space="0" w:color="auto"/>
        <w:left w:val="none" w:sz="0" w:space="0" w:color="auto"/>
        <w:bottom w:val="none" w:sz="0" w:space="0" w:color="auto"/>
        <w:right w:val="none" w:sz="0" w:space="0" w:color="auto"/>
      </w:divBdr>
    </w:div>
    <w:div w:id="142820746">
      <w:bodyDiv w:val="1"/>
      <w:marLeft w:val="0"/>
      <w:marRight w:val="0"/>
      <w:marTop w:val="0"/>
      <w:marBottom w:val="0"/>
      <w:divBdr>
        <w:top w:val="none" w:sz="0" w:space="0" w:color="auto"/>
        <w:left w:val="none" w:sz="0" w:space="0" w:color="auto"/>
        <w:bottom w:val="none" w:sz="0" w:space="0" w:color="auto"/>
        <w:right w:val="none" w:sz="0" w:space="0" w:color="auto"/>
      </w:divBdr>
    </w:div>
    <w:div w:id="332802059">
      <w:bodyDiv w:val="1"/>
      <w:marLeft w:val="0"/>
      <w:marRight w:val="0"/>
      <w:marTop w:val="0"/>
      <w:marBottom w:val="0"/>
      <w:divBdr>
        <w:top w:val="none" w:sz="0" w:space="0" w:color="auto"/>
        <w:left w:val="none" w:sz="0" w:space="0" w:color="auto"/>
        <w:bottom w:val="none" w:sz="0" w:space="0" w:color="auto"/>
        <w:right w:val="none" w:sz="0" w:space="0" w:color="auto"/>
      </w:divBdr>
    </w:div>
    <w:div w:id="875237718">
      <w:bodyDiv w:val="1"/>
      <w:marLeft w:val="0"/>
      <w:marRight w:val="0"/>
      <w:marTop w:val="0"/>
      <w:marBottom w:val="0"/>
      <w:divBdr>
        <w:top w:val="none" w:sz="0" w:space="0" w:color="auto"/>
        <w:left w:val="none" w:sz="0" w:space="0" w:color="auto"/>
        <w:bottom w:val="none" w:sz="0" w:space="0" w:color="auto"/>
        <w:right w:val="none" w:sz="0" w:space="0" w:color="auto"/>
      </w:divBdr>
    </w:div>
    <w:div w:id="903221873">
      <w:bodyDiv w:val="1"/>
      <w:marLeft w:val="0"/>
      <w:marRight w:val="0"/>
      <w:marTop w:val="0"/>
      <w:marBottom w:val="0"/>
      <w:divBdr>
        <w:top w:val="none" w:sz="0" w:space="0" w:color="auto"/>
        <w:left w:val="none" w:sz="0" w:space="0" w:color="auto"/>
        <w:bottom w:val="none" w:sz="0" w:space="0" w:color="auto"/>
        <w:right w:val="none" w:sz="0" w:space="0" w:color="auto"/>
      </w:divBdr>
    </w:div>
    <w:div w:id="1088310379">
      <w:bodyDiv w:val="1"/>
      <w:marLeft w:val="0"/>
      <w:marRight w:val="0"/>
      <w:marTop w:val="0"/>
      <w:marBottom w:val="0"/>
      <w:divBdr>
        <w:top w:val="none" w:sz="0" w:space="0" w:color="auto"/>
        <w:left w:val="none" w:sz="0" w:space="0" w:color="auto"/>
        <w:bottom w:val="none" w:sz="0" w:space="0" w:color="auto"/>
        <w:right w:val="none" w:sz="0" w:space="0" w:color="auto"/>
      </w:divBdr>
    </w:div>
    <w:div w:id="1280837109">
      <w:bodyDiv w:val="1"/>
      <w:marLeft w:val="0"/>
      <w:marRight w:val="0"/>
      <w:marTop w:val="0"/>
      <w:marBottom w:val="0"/>
      <w:divBdr>
        <w:top w:val="none" w:sz="0" w:space="0" w:color="auto"/>
        <w:left w:val="none" w:sz="0" w:space="0" w:color="auto"/>
        <w:bottom w:val="none" w:sz="0" w:space="0" w:color="auto"/>
        <w:right w:val="none" w:sz="0" w:space="0" w:color="auto"/>
      </w:divBdr>
    </w:div>
    <w:div w:id="1290815585">
      <w:bodyDiv w:val="1"/>
      <w:marLeft w:val="0"/>
      <w:marRight w:val="0"/>
      <w:marTop w:val="0"/>
      <w:marBottom w:val="0"/>
      <w:divBdr>
        <w:top w:val="none" w:sz="0" w:space="0" w:color="auto"/>
        <w:left w:val="none" w:sz="0" w:space="0" w:color="auto"/>
        <w:bottom w:val="none" w:sz="0" w:space="0" w:color="auto"/>
        <w:right w:val="none" w:sz="0" w:space="0" w:color="auto"/>
      </w:divBdr>
    </w:div>
    <w:div w:id="1351836191">
      <w:bodyDiv w:val="1"/>
      <w:marLeft w:val="0"/>
      <w:marRight w:val="0"/>
      <w:marTop w:val="0"/>
      <w:marBottom w:val="0"/>
      <w:divBdr>
        <w:top w:val="none" w:sz="0" w:space="0" w:color="auto"/>
        <w:left w:val="none" w:sz="0" w:space="0" w:color="auto"/>
        <w:bottom w:val="none" w:sz="0" w:space="0" w:color="auto"/>
        <w:right w:val="none" w:sz="0" w:space="0" w:color="auto"/>
      </w:divBdr>
    </w:div>
    <w:div w:id="1750106029">
      <w:bodyDiv w:val="1"/>
      <w:marLeft w:val="0"/>
      <w:marRight w:val="0"/>
      <w:marTop w:val="0"/>
      <w:marBottom w:val="0"/>
      <w:divBdr>
        <w:top w:val="none" w:sz="0" w:space="0" w:color="auto"/>
        <w:left w:val="none" w:sz="0" w:space="0" w:color="auto"/>
        <w:bottom w:val="none" w:sz="0" w:space="0" w:color="auto"/>
        <w:right w:val="none" w:sz="0" w:space="0" w:color="auto"/>
      </w:divBdr>
    </w:div>
    <w:div w:id="1791899908">
      <w:bodyDiv w:val="1"/>
      <w:marLeft w:val="0"/>
      <w:marRight w:val="0"/>
      <w:marTop w:val="0"/>
      <w:marBottom w:val="0"/>
      <w:divBdr>
        <w:top w:val="none" w:sz="0" w:space="0" w:color="auto"/>
        <w:left w:val="none" w:sz="0" w:space="0" w:color="auto"/>
        <w:bottom w:val="none" w:sz="0" w:space="0" w:color="auto"/>
        <w:right w:val="none" w:sz="0" w:space="0" w:color="auto"/>
      </w:divBdr>
    </w:div>
    <w:div w:id="1794207540">
      <w:bodyDiv w:val="1"/>
      <w:marLeft w:val="0"/>
      <w:marRight w:val="0"/>
      <w:marTop w:val="0"/>
      <w:marBottom w:val="0"/>
      <w:divBdr>
        <w:top w:val="none" w:sz="0" w:space="0" w:color="auto"/>
        <w:left w:val="none" w:sz="0" w:space="0" w:color="auto"/>
        <w:bottom w:val="none" w:sz="0" w:space="0" w:color="auto"/>
        <w:right w:val="none" w:sz="0" w:space="0" w:color="auto"/>
      </w:divBdr>
    </w:div>
    <w:div w:id="1835534088">
      <w:bodyDiv w:val="1"/>
      <w:marLeft w:val="0"/>
      <w:marRight w:val="0"/>
      <w:marTop w:val="0"/>
      <w:marBottom w:val="0"/>
      <w:divBdr>
        <w:top w:val="none" w:sz="0" w:space="0" w:color="auto"/>
        <w:left w:val="none" w:sz="0" w:space="0" w:color="auto"/>
        <w:bottom w:val="none" w:sz="0" w:space="0" w:color="auto"/>
        <w:right w:val="none" w:sz="0" w:space="0" w:color="auto"/>
      </w:divBdr>
    </w:div>
    <w:div w:id="199210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7.png"/><Relationship Id="rId39" Type="http://schemas.openxmlformats.org/officeDocument/2006/relationships/fontTable" Target="fontTable.xml"/><Relationship Id="rId21" Type="http://schemas.openxmlformats.org/officeDocument/2006/relationships/hyperlink" Target="https://github.com/micjahn/ZXing.Net" TargetMode="External"/><Relationship Id="rId34" Type="http://schemas.openxmlformats.org/officeDocument/2006/relationships/image" Target="media/image15.png"/><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3.png"/><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jpeg"/><Relationship Id="rId40" Type="http://schemas.microsoft.com/office/2011/relationships/people" Target="peop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yperlink" Target="https://itextpdf.com/en" TargetMode="External"/><Relationship Id="rId28" Type="http://schemas.openxmlformats.org/officeDocument/2006/relationships/image" Target="media/image9.png"/><Relationship Id="rId36" Type="http://schemas.openxmlformats.org/officeDocument/2006/relationships/image" Target="media/image17.jpeg"/><Relationship Id="rId10" Type="http://schemas.openxmlformats.org/officeDocument/2006/relationships/endnotes" Target="endnotes.xml"/><Relationship Id="rId19" Type="http://schemas.openxmlformats.org/officeDocument/2006/relationships/hyperlink" Target="https://developers.google.com/ar" TargetMode="External"/><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jpe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unity.com/"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footer" Target="footer3.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eachers xmlns="775ccee1-002d-4791-bf29-9eff39997c37">
      <UserInfo>
        <DisplayName/>
        <AccountId xsi:nil="true"/>
        <AccountType/>
      </UserInfo>
    </Teachers>
    <Self_Registration_Enabled xmlns="775ccee1-002d-4791-bf29-9eff39997c37" xsi:nil="true"/>
    <AppVersion xmlns="775ccee1-002d-4791-bf29-9eff39997c37" xsi:nil="true"/>
    <NotebookType xmlns="775ccee1-002d-4791-bf29-9eff39997c37" xsi:nil="true"/>
    <Owner xmlns="775ccee1-002d-4791-bf29-9eff39997c37">
      <UserInfo>
        <DisplayName/>
        <AccountId xsi:nil="true"/>
        <AccountType/>
      </UserInfo>
    </Owner>
    <CultureName xmlns="775ccee1-002d-4791-bf29-9eff39997c37" xsi:nil="true"/>
    <Student_Groups xmlns="775ccee1-002d-4791-bf29-9eff39997c37">
      <UserInfo>
        <DisplayName/>
        <AccountId xsi:nil="true"/>
        <AccountType/>
      </UserInfo>
    </Student_Groups>
    <Invited_Teachers xmlns="775ccee1-002d-4791-bf29-9eff39997c37" xsi:nil="true"/>
    <Invited_Students xmlns="775ccee1-002d-4791-bf29-9eff39997c37" xsi:nil="true"/>
    <Students xmlns="775ccee1-002d-4791-bf29-9eff39997c37">
      <UserInfo>
        <DisplayName/>
        <AccountId xsi:nil="true"/>
        <AccountType/>
      </UserInfo>
    </Students>
    <Has_Teacher_Only_SectionGroup xmlns="775ccee1-002d-4791-bf29-9eff39997c37" xsi:nil="true"/>
    <DefaultSectionNames xmlns="775ccee1-002d-4791-bf29-9eff39997c37" xsi:nil="true"/>
    <Is_Collaboration_Space_Locked xmlns="775ccee1-002d-4791-bf29-9eff39997c37" xsi:nil="true"/>
    <FolderType xmlns="775ccee1-002d-4791-bf29-9eff39997c3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4C7DD8E47D0B744088780D9548B07838" ma:contentTypeVersion="25" ma:contentTypeDescription="Ustvari nov dokument." ma:contentTypeScope="" ma:versionID="c3b3b9c346cc931f6af68cb8a3397580">
  <xsd:schema xmlns:xsd="http://www.w3.org/2001/XMLSchema" xmlns:xs="http://www.w3.org/2001/XMLSchema" xmlns:p="http://schemas.microsoft.com/office/2006/metadata/properties" xmlns:ns3="1e85a471-9f8f-4d59-8c75-799782d15c6a" xmlns:ns4="775ccee1-002d-4791-bf29-9eff39997c37" targetNamespace="http://schemas.microsoft.com/office/2006/metadata/properties" ma:root="true" ma:fieldsID="f962a251dd157e4d3e545e318d5ab740" ns3:_="" ns4:_="">
    <xsd:import namespace="1e85a471-9f8f-4d59-8c75-799782d15c6a"/>
    <xsd:import namespace="775ccee1-002d-4791-bf29-9eff39997c37"/>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85a471-9f8f-4d59-8c75-799782d15c6a"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V skupni rabi s podrobnostmi" ma:description="" ma:internalName="SharedWithDetails" ma:readOnly="true">
      <xsd:simpleType>
        <xsd:restriction base="dms:Note">
          <xsd:maxLength value="255"/>
        </xsd:restriction>
      </xsd:simpleType>
    </xsd:element>
    <xsd:element name="SharingHintHash" ma:index="10" nillable="true" ma:displayName="Razprševanje namiga za skupno rabo"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5ccee1-002d-4791-bf29-9eff39997c37"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DateTaken" ma:index="27" nillable="true" ma:displayName="MediaServiceDateTaken" ma:description="" ma:hidden="true" ma:internalName="MediaServiceDateTaken" ma:readOnly="true">
      <xsd:simpleType>
        <xsd:restriction base="dms:Text"/>
      </xsd:simpleType>
    </xsd:element>
    <xsd:element name="MediaServiceAutoTags" ma:index="28" nillable="true" ma:displayName="MediaServiceAutoTags" ma:description="" ma:internalName="MediaServiceAutoTags" ma:readOnly="true">
      <xsd:simpleType>
        <xsd:restriction base="dms:Text"/>
      </xsd:simpleType>
    </xsd:element>
    <xsd:element name="MediaServiceLocation" ma:index="29" nillable="true" ma:displayName="MediaServiceLocation" ma:description="" ma:internalName="MediaServiceLocation"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Način citiranja IEEE" Version="2006">
  <b:Source>
    <b:Tag>Lin07</b:Tag>
    <b:SourceType>Book</b:SourceType>
    <b:Guid>{785B702A-0413-4F07-BCFE-0B24E83B8FD0}</b:Guid>
    <b:Author>
      <b:Author>
        <b:NameList>
          <b:Person>
            <b:Last>Linowes</b:Last>
            <b:First>Jonathan</b:First>
          </b:Person>
          <b:Person>
            <b:Last>Babilinski</b:Last>
            <b:First>Krystian</b:First>
          </b:Person>
        </b:NameList>
      </b:Author>
    </b:Author>
    <b:Title>Augmented Reality for Developers: Build practical augmented reality applications with Unity, ARCore, ARKit, and Vuforia</b:Title>
    <b:Year>2007</b:Year>
    <b:RefOrder>1</b:RefOrder>
  </b:Source>
  <b:Source>
    <b:Tag>Fel20</b:Tag>
    <b:SourceType>Book</b:SourceType>
    <b:Guid>{E155F587-BE4C-4FC1-9CF5-D34F7419F963}</b:Guid>
    <b:Author>
      <b:Author>
        <b:NameList>
          <b:Person>
            <b:Last>Felicia</b:Last>
            <b:First>Patrick</b:First>
          </b:Person>
        </b:NameList>
      </b:Author>
    </b:Author>
    <b:Title>Unity From Zero to Proficiency (Foundations): A step-by-step guide to creating your first game with Unity</b:Title>
    <b:Year>2020</b:Year>
    <b:RefOrder>2</b:RefOrder>
  </b:Source>
</b:Sources>
</file>

<file path=customXml/itemProps1.xml><?xml version="1.0" encoding="utf-8"?>
<ds:datastoreItem xmlns:ds="http://schemas.openxmlformats.org/officeDocument/2006/customXml" ds:itemID="{DAE1386A-DF39-4588-9335-DDDE99FF1872}">
  <ds:schemaRefs>
    <ds:schemaRef ds:uri="http://schemas.microsoft.com/sharepoint/v3/contenttype/forms"/>
  </ds:schemaRefs>
</ds:datastoreItem>
</file>

<file path=customXml/itemProps2.xml><?xml version="1.0" encoding="utf-8"?>
<ds:datastoreItem xmlns:ds="http://schemas.openxmlformats.org/officeDocument/2006/customXml" ds:itemID="{31644263-EF4D-4BEF-BF39-E8C1B17A72A2}">
  <ds:schemaRefs>
    <ds:schemaRef ds:uri="http://schemas.microsoft.com/office/2006/metadata/properties"/>
    <ds:schemaRef ds:uri="http://schemas.microsoft.com/office/infopath/2007/PartnerControls"/>
    <ds:schemaRef ds:uri="775ccee1-002d-4791-bf29-9eff39997c37"/>
  </ds:schemaRefs>
</ds:datastoreItem>
</file>

<file path=customXml/itemProps3.xml><?xml version="1.0" encoding="utf-8"?>
<ds:datastoreItem xmlns:ds="http://schemas.openxmlformats.org/officeDocument/2006/customXml" ds:itemID="{FF25ABE5-285E-41D8-ACD6-83F98B5952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85a471-9f8f-4d59-8c75-799782d15c6a"/>
    <ds:schemaRef ds:uri="775ccee1-002d-4791-bf29-9eff39997c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81B05D-5329-4C61-ADF9-196D3307F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18</Pages>
  <Words>2868</Words>
  <Characters>16354</Characters>
  <Application>Microsoft Office Word</Application>
  <DocSecurity>0</DocSecurity>
  <Lines>136</Lines>
  <Paragraphs>38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Klemen Šuštar</dc:creator>
  <cp:keywords/>
  <dc:description/>
  <cp:lastModifiedBy>Klemen Šuštar</cp:lastModifiedBy>
  <cp:revision>32</cp:revision>
  <dcterms:created xsi:type="dcterms:W3CDTF">2019-11-24T13:46:00Z</dcterms:created>
  <dcterms:modified xsi:type="dcterms:W3CDTF">2020-03-26T01:58:00Z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0x0101004C7DD8E47D0B744088780D9548B07838</vt:lpwstr>
  </property>
</Properties>
</file>